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F2CA4" w14:textId="77777777" w:rsidR="00D14A65" w:rsidRPr="004B3B4C" w:rsidRDefault="00D14A65" w:rsidP="00D14A65">
      <w:pPr>
        <w:rPr>
          <w:rFonts w:asciiTheme="majorHAnsi" w:hAnsiTheme="majorHAnsi"/>
          <w:b/>
          <w:color w:val="8DB3E2" w:themeColor="text2" w:themeTint="66"/>
          <w:sz w:val="32"/>
          <w:szCs w:val="32"/>
        </w:rPr>
      </w:pPr>
      <w:r w:rsidRPr="00D14A65">
        <w:rPr>
          <w:rFonts w:asciiTheme="majorHAnsi" w:hAnsiTheme="majorHAnsi"/>
          <w:b/>
          <w:color w:val="8DB3E2" w:themeColor="text2" w:themeTint="66"/>
          <w:sz w:val="32"/>
          <w:szCs w:val="32"/>
        </w:rPr>
        <w:t>П</w:t>
      </w:r>
      <w:r w:rsidR="007C1EF3">
        <w:rPr>
          <w:rFonts w:asciiTheme="majorHAnsi" w:hAnsiTheme="majorHAnsi"/>
          <w:b/>
          <w:color w:val="8DB3E2" w:themeColor="text2" w:themeTint="66"/>
          <w:sz w:val="32"/>
          <w:szCs w:val="32"/>
        </w:rPr>
        <w:t xml:space="preserve">редложение по разработке сайта </w:t>
      </w:r>
    </w:p>
    <w:p w14:paraId="26106C31" w14:textId="77777777" w:rsidR="00D14A65" w:rsidRPr="004B3B4C" w:rsidRDefault="00D14A65" w:rsidP="00D14A65"/>
    <w:p w14:paraId="5F135AC2" w14:textId="77777777" w:rsidR="00D645F7" w:rsidRPr="00D14A65" w:rsidRDefault="008368BA" w:rsidP="00D14A65">
      <w:pPr>
        <w:pStyle w:val="21"/>
      </w:pPr>
      <w:r w:rsidRPr="00D14A65">
        <w:t>Общие сведения</w:t>
      </w:r>
    </w:p>
    <w:p w14:paraId="048D9ED8" w14:textId="77777777" w:rsidR="00D645F7" w:rsidRPr="00042B02" w:rsidRDefault="00D645F7" w:rsidP="00D645F7">
      <w:pPr>
        <w:pStyle w:val="1"/>
        <w:rPr>
          <w:color w:val="auto"/>
          <w:sz w:val="36"/>
        </w:rPr>
      </w:pPr>
      <w:r w:rsidRPr="00D645F7">
        <w:rPr>
          <w:rStyle w:val="afd"/>
          <w:i w:val="0"/>
          <w:color w:val="auto"/>
          <w:szCs w:val="32"/>
        </w:rPr>
        <w:t>Сфера</w:t>
      </w:r>
      <w:r w:rsidR="008368BA" w:rsidRPr="008368BA">
        <w:rPr>
          <w:rStyle w:val="afd"/>
          <w:i w:val="0"/>
          <w:color w:val="auto"/>
          <w:szCs w:val="32"/>
        </w:rPr>
        <w:t xml:space="preserve"> деятельности компании</w:t>
      </w:r>
      <w:r>
        <w:rPr>
          <w:rStyle w:val="afd"/>
          <w:i w:val="0"/>
          <w:color w:val="auto"/>
          <w:szCs w:val="32"/>
        </w:rPr>
        <w:br/>
      </w:r>
    </w:p>
    <w:p w14:paraId="6EDD28EE" w14:textId="13126CEB" w:rsidR="00042B02" w:rsidRPr="00042B02" w:rsidRDefault="00042B02" w:rsidP="00042B02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 w:rsidRPr="00042B02">
        <w:rPr>
          <w:rFonts w:eastAsia="Times New Roman" w:cs="Arial"/>
          <w:szCs w:val="20"/>
          <w:shd w:val="clear" w:color="auto" w:fill="FFFFFF"/>
          <w:lang w:eastAsia="ru-RU"/>
        </w:rPr>
        <w:t>«</w:t>
      </w:r>
      <w:r w:rsidR="00F6080D">
        <w:rPr>
          <w:rFonts w:eastAsia="Times New Roman" w:cs="Arial"/>
          <w:szCs w:val="20"/>
          <w:shd w:val="clear" w:color="auto" w:fill="FFFFFF"/>
          <w:lang w:eastAsia="ru-RU"/>
        </w:rPr>
        <w:t>Киндер</w:t>
      </w:r>
      <w:r w:rsidRPr="00042B02">
        <w:rPr>
          <w:rFonts w:eastAsia="Times New Roman" w:cs="Arial"/>
          <w:szCs w:val="20"/>
          <w:shd w:val="clear" w:color="auto" w:fill="FFFFFF"/>
          <w:lang w:eastAsia="ru-RU"/>
        </w:rPr>
        <w:t xml:space="preserve">» – </w:t>
      </w:r>
      <w:r w:rsidR="008C728E">
        <w:rPr>
          <w:rFonts w:eastAsia="Times New Roman" w:cs="Arial"/>
          <w:szCs w:val="20"/>
          <w:shd w:val="clear" w:color="auto" w:fill="FFFFFF"/>
          <w:lang w:eastAsia="ru-RU"/>
        </w:rPr>
        <w:t>кондитерские изделия из молочного шоколада</w:t>
      </w:r>
    </w:p>
    <w:p w14:paraId="7079CC99" w14:textId="77777777" w:rsidR="00534D21" w:rsidRPr="00042B02" w:rsidRDefault="00D645F7" w:rsidP="00534D21">
      <w:pPr>
        <w:pStyle w:val="1"/>
        <w:rPr>
          <w:lang w:val="en-US"/>
        </w:rPr>
      </w:pPr>
      <w:r>
        <w:t>Целевая аудитория</w:t>
      </w:r>
      <w:r w:rsidR="00534D21">
        <w:br/>
      </w:r>
    </w:p>
    <w:p w14:paraId="0BAB096A" w14:textId="0225F811" w:rsidR="005656FF" w:rsidRPr="00042B02" w:rsidRDefault="00534D21" w:rsidP="00534D21">
      <w:pPr>
        <w:rPr>
          <w:lang w:val="en-US"/>
        </w:rPr>
      </w:pPr>
      <w:r>
        <w:t>Основная аудитория сайта</w:t>
      </w:r>
      <w:r w:rsidR="008E06E9">
        <w:t xml:space="preserve"> </w:t>
      </w:r>
      <w:r w:rsidR="00F6080D">
        <w:t>–</w:t>
      </w:r>
      <w:r>
        <w:t xml:space="preserve"> </w:t>
      </w:r>
      <w:r w:rsidR="00F6080D">
        <w:t>дети</w:t>
      </w:r>
      <w:r w:rsidR="00042B02">
        <w:t xml:space="preserve">, средний возраст </w:t>
      </w:r>
      <w:r w:rsidR="00042B02" w:rsidRPr="009643D4">
        <w:t xml:space="preserve">которых </w:t>
      </w:r>
      <w:r w:rsidR="00F6080D" w:rsidRPr="009643D4">
        <w:t xml:space="preserve"> </w:t>
      </w:r>
      <w:r w:rsidR="00000CE0" w:rsidRPr="009643D4">
        <w:t>3</w:t>
      </w:r>
      <w:r w:rsidR="00F6080D" w:rsidRPr="009643D4">
        <w:t>-10</w:t>
      </w:r>
      <w:r w:rsidR="00FB5670" w:rsidRPr="009643D4">
        <w:t xml:space="preserve"> лет</w:t>
      </w:r>
      <w:r w:rsidRPr="009643D4">
        <w:t>.</w:t>
      </w:r>
      <w:r w:rsidR="00FB5670">
        <w:br/>
      </w:r>
      <w:r w:rsidR="005656FF">
        <w:t xml:space="preserve">Аудитория сайта </w:t>
      </w:r>
      <w:r w:rsidR="00F6080D">
        <w:t>русскоязычна</w:t>
      </w:r>
      <w:r w:rsidR="005E7AD0">
        <w:t>я</w:t>
      </w:r>
      <w:r w:rsidR="00D87927">
        <w:t xml:space="preserve">: </w:t>
      </w:r>
      <w:r w:rsidR="00F6080D">
        <w:t>родители с детьми.</w:t>
      </w:r>
    </w:p>
    <w:p w14:paraId="3B94D67D" w14:textId="77777777" w:rsidR="003D26F1" w:rsidRDefault="003D26F1" w:rsidP="003D26F1">
      <w:pPr>
        <w:pStyle w:val="1"/>
      </w:pPr>
      <w:r>
        <w:t>Цель сайта</w:t>
      </w:r>
    </w:p>
    <w:p w14:paraId="57F54EFA" w14:textId="77777777" w:rsidR="003D26F1" w:rsidRDefault="003D26F1" w:rsidP="003D26F1"/>
    <w:p w14:paraId="78E3B74A" w14:textId="6AD5D081" w:rsidR="00F055BD" w:rsidRDefault="00F055BD" w:rsidP="00F055BD">
      <w:r>
        <w:t>Цель сайта – привлечь новую аудиторию</w:t>
      </w:r>
      <w:r w:rsidR="00042B02">
        <w:t xml:space="preserve"> к бренду, увеличить лояль</w:t>
      </w:r>
      <w:r w:rsidR="00F6080D">
        <w:t>ность через проведение конкурса.</w:t>
      </w:r>
    </w:p>
    <w:p w14:paraId="52FB965B" w14:textId="77777777" w:rsidR="00534D21" w:rsidRDefault="00A536EC" w:rsidP="00534D21">
      <w:pPr>
        <w:pStyle w:val="1"/>
      </w:pPr>
      <w:r>
        <w:t>Задачи,</w:t>
      </w:r>
      <w:r w:rsidR="00534D21">
        <w:t xml:space="preserve"> которые должен решать сайт</w:t>
      </w:r>
    </w:p>
    <w:p w14:paraId="18C4004C" w14:textId="77777777" w:rsidR="00534D21" w:rsidRDefault="00534D21" w:rsidP="00534D21"/>
    <w:p w14:paraId="324C11EB" w14:textId="77777777" w:rsidR="00A536EC" w:rsidRPr="00846345" w:rsidRDefault="00A536EC" w:rsidP="00A536EC">
      <w:pPr>
        <w:outlineLvl w:val="0"/>
        <w:rPr>
          <w:rFonts w:cs="Calibri"/>
          <w:b/>
        </w:rPr>
      </w:pPr>
      <w:r w:rsidRPr="00846345">
        <w:rPr>
          <w:rFonts w:cs="Calibri"/>
          <w:b/>
        </w:rPr>
        <w:t>Имиджевая:</w:t>
      </w:r>
    </w:p>
    <w:p w14:paraId="2B582197" w14:textId="77777777" w:rsidR="00AF120A" w:rsidRPr="00AF120A" w:rsidRDefault="004445C8" w:rsidP="00A536EC">
      <w:r>
        <w:t>П</w:t>
      </w:r>
      <w:r w:rsidR="00AF120A">
        <w:t>овышение общей</w:t>
      </w:r>
      <w:r>
        <w:t xml:space="preserve"> лояльности к компании и бренду.</w:t>
      </w:r>
    </w:p>
    <w:p w14:paraId="6F0D60B0" w14:textId="77777777" w:rsidR="00A536EC" w:rsidRPr="00846345" w:rsidRDefault="00A536EC" w:rsidP="00A536EC">
      <w:pPr>
        <w:outlineLvl w:val="0"/>
        <w:rPr>
          <w:rFonts w:cs="Calibri"/>
          <w:b/>
        </w:rPr>
      </w:pPr>
      <w:r w:rsidRPr="00846345">
        <w:rPr>
          <w:rFonts w:cs="Calibri"/>
          <w:b/>
        </w:rPr>
        <w:t>Информационная:</w:t>
      </w:r>
    </w:p>
    <w:p w14:paraId="6F434109" w14:textId="5744B843" w:rsidR="004445C8" w:rsidRDefault="00A536EC" w:rsidP="00534D21">
      <w:pPr>
        <w:rPr>
          <w:rFonts w:cs="Calibri"/>
        </w:rPr>
      </w:pPr>
      <w:r w:rsidRPr="00DC28B1">
        <w:rPr>
          <w:rFonts w:cs="Calibri"/>
        </w:rPr>
        <w:t xml:space="preserve">Сайт должен предоставлять </w:t>
      </w:r>
      <w:r w:rsidR="004445C8">
        <w:rPr>
          <w:rFonts w:cs="Calibri"/>
        </w:rPr>
        <w:t>посетителям информаци</w:t>
      </w:r>
      <w:r w:rsidR="006A3337">
        <w:rPr>
          <w:rFonts w:cs="Calibri"/>
        </w:rPr>
        <w:t>ю</w:t>
      </w:r>
      <w:r w:rsidR="004445C8">
        <w:rPr>
          <w:rFonts w:cs="Calibri"/>
        </w:rPr>
        <w:t xml:space="preserve"> </w:t>
      </w:r>
      <w:r w:rsidR="00F6080D">
        <w:rPr>
          <w:rFonts w:cs="Calibri"/>
        </w:rPr>
        <w:t>о продукте компании</w:t>
      </w:r>
    </w:p>
    <w:p w14:paraId="0222F547" w14:textId="77777777" w:rsidR="00EC1D4A" w:rsidRPr="00846345" w:rsidRDefault="004445C8" w:rsidP="00534D21">
      <w:pPr>
        <w:rPr>
          <w:b/>
        </w:rPr>
      </w:pPr>
      <w:r>
        <w:rPr>
          <w:b/>
        </w:rPr>
        <w:t>Интерактивная</w:t>
      </w:r>
      <w:r w:rsidR="00EC1D4A" w:rsidRPr="00846345">
        <w:rPr>
          <w:b/>
        </w:rPr>
        <w:t xml:space="preserve">: </w:t>
      </w:r>
    </w:p>
    <w:p w14:paraId="122853C7" w14:textId="5871C2E9" w:rsidR="00EC1D4A" w:rsidRPr="00042B02" w:rsidRDefault="004445C8" w:rsidP="00534D21">
      <w:pPr>
        <w:rPr>
          <w:lang w:val="en-US"/>
        </w:rPr>
      </w:pPr>
      <w:r>
        <w:t xml:space="preserve">Сайт должен заинтересовать посетителя, вызвать желание </w:t>
      </w:r>
      <w:r w:rsidR="00F6080D">
        <w:t>поучаствовать в конкурсе родителей с детьми</w:t>
      </w:r>
    </w:p>
    <w:p w14:paraId="3022A880" w14:textId="77777777" w:rsidR="008E021A" w:rsidRDefault="008E021A" w:rsidP="00CC6E50">
      <w:pPr>
        <w:pStyle w:val="1"/>
      </w:pPr>
      <w:r>
        <w:t>Тип сайта</w:t>
      </w:r>
      <w:r w:rsidR="00CC6E50">
        <w:br/>
      </w:r>
    </w:p>
    <w:p w14:paraId="3CA7119D" w14:textId="7F575DA5" w:rsidR="005C7510" w:rsidRDefault="00537916" w:rsidP="005C7510">
      <w:r w:rsidRPr="009643D4">
        <w:t>Ресурс</w:t>
      </w:r>
      <w:r w:rsidR="008E021A" w:rsidRPr="009643D4">
        <w:t xml:space="preserve"> </w:t>
      </w:r>
      <w:r w:rsidR="00A518D2" w:rsidRPr="009643D4">
        <w:t xml:space="preserve">должен представлять собой </w:t>
      </w:r>
      <w:r w:rsidRPr="009643D4">
        <w:t>промо-сайт</w:t>
      </w:r>
      <w:r w:rsidR="00661737" w:rsidRPr="009643D4">
        <w:t xml:space="preserve">, </w:t>
      </w:r>
      <w:r w:rsidR="00000CE0" w:rsidRPr="009643D4">
        <w:t xml:space="preserve">каталог информационных и функциональных разделов, отображенных в </w:t>
      </w:r>
      <w:r w:rsidR="00F6080D" w:rsidRPr="009643D4">
        <w:t>панели навигации</w:t>
      </w:r>
      <w:r w:rsidR="00000CE0" w:rsidRPr="009643D4">
        <w:t xml:space="preserve"> и футере сайта либо перемещение по сайту будет осуществляться с помощью скроллинга</w:t>
      </w:r>
      <w:r w:rsidR="00F6080D" w:rsidRPr="009643D4">
        <w:t>.</w:t>
      </w:r>
    </w:p>
    <w:p w14:paraId="43EC8468" w14:textId="77777777" w:rsidR="002A5C59" w:rsidRDefault="002A5C59" w:rsidP="00D14A65">
      <w:pPr>
        <w:pStyle w:val="21"/>
      </w:pPr>
      <w:r>
        <w:t>Требования к дизайну</w:t>
      </w:r>
    </w:p>
    <w:p w14:paraId="6C9B0968" w14:textId="0E0E52D0" w:rsidR="00042B02" w:rsidRDefault="00CC6E50" w:rsidP="00551E48">
      <w:r>
        <w:br/>
      </w:r>
      <w:r w:rsidR="00F6080D">
        <w:t>Это может быть как одностраничный сайт, так и постраничный, имеющий отдельные страницы разделов.</w:t>
      </w:r>
    </w:p>
    <w:p w14:paraId="1CD0A9AE" w14:textId="77777777" w:rsidR="00F6080D" w:rsidRDefault="00F6080D" w:rsidP="00551E48"/>
    <w:p w14:paraId="6EEBA304" w14:textId="77777777" w:rsidR="00F6080D" w:rsidRPr="00F6080D" w:rsidRDefault="00F6080D" w:rsidP="00551E48">
      <w:pPr>
        <w:rPr>
          <w:b/>
        </w:rPr>
      </w:pPr>
      <w:r w:rsidRPr="00F6080D">
        <w:rPr>
          <w:b/>
        </w:rPr>
        <w:t>Главная.</w:t>
      </w:r>
    </w:p>
    <w:p w14:paraId="69B22F15" w14:textId="61E7240F" w:rsidR="00F6080D" w:rsidRDefault="00F6080D" w:rsidP="00551E48">
      <w:r>
        <w:t>На главном экране расположены плееры с 6-ю роликами, выбрав кото</w:t>
      </w:r>
      <w:r w:rsidR="00EB2761">
        <w:t>р</w:t>
      </w:r>
      <w:r>
        <w:t>ый пользователь пере</w:t>
      </w:r>
      <w:r w:rsidR="00EB2761">
        <w:t xml:space="preserve">ходит на страницу этого ролика </w:t>
      </w:r>
      <w:r>
        <w:t xml:space="preserve">с плеером и имеет возможность озвучить видео. </w:t>
      </w:r>
    </w:p>
    <w:p w14:paraId="0C0A3F65" w14:textId="002ECE9A" w:rsidR="00F6080D" w:rsidRPr="007833EB" w:rsidRDefault="00F6080D" w:rsidP="00551E48">
      <w:pPr>
        <w:rPr>
          <w:b/>
        </w:rPr>
      </w:pPr>
      <w:r w:rsidRPr="007833EB">
        <w:rPr>
          <w:b/>
        </w:rPr>
        <w:t>Страницы ролика.</w:t>
      </w:r>
    </w:p>
    <w:p w14:paraId="1EB8934F" w14:textId="158E59CA" w:rsidR="00F6080D" w:rsidRPr="007833EB" w:rsidRDefault="00F6080D" w:rsidP="00551E48">
      <w:pPr>
        <w:rPr>
          <w:lang w:val="en-US"/>
        </w:rPr>
      </w:pPr>
      <w:r w:rsidRPr="007833EB">
        <w:t>В центре расположен видео плеер, имеющий следующие кнопки управления</w:t>
      </w:r>
      <w:r w:rsidRPr="007833EB">
        <w:rPr>
          <w:lang w:val="en-US"/>
        </w:rPr>
        <w:t>:</w:t>
      </w:r>
    </w:p>
    <w:p w14:paraId="1897E08E" w14:textId="5CA7C415" w:rsidR="00F6080D" w:rsidRPr="007833EB" w:rsidRDefault="00000CE0" w:rsidP="00000CE0">
      <w:pPr>
        <w:pStyle w:val="af8"/>
        <w:numPr>
          <w:ilvl w:val="0"/>
          <w:numId w:val="29"/>
        </w:numPr>
        <w:rPr>
          <w:color w:val="000000" w:themeColor="text1"/>
        </w:rPr>
      </w:pPr>
      <w:r w:rsidRPr="007833EB">
        <w:rPr>
          <w:color w:val="000000" w:themeColor="text1"/>
        </w:rPr>
        <w:t>З</w:t>
      </w:r>
      <w:r w:rsidR="00F6080D" w:rsidRPr="007833EB">
        <w:rPr>
          <w:color w:val="000000" w:themeColor="text1"/>
        </w:rPr>
        <w:t>апись</w:t>
      </w:r>
      <w:r w:rsidR="00F6080D" w:rsidRPr="007833EB">
        <w:rPr>
          <w:color w:val="000000" w:themeColor="text1"/>
          <w:lang w:val="en-US"/>
        </w:rPr>
        <w:t>/</w:t>
      </w:r>
      <w:r w:rsidRPr="007833EB">
        <w:rPr>
          <w:color w:val="000000" w:themeColor="text1"/>
        </w:rPr>
        <w:t>С</w:t>
      </w:r>
      <w:r w:rsidR="00F6080D" w:rsidRPr="007833EB">
        <w:rPr>
          <w:color w:val="000000" w:themeColor="text1"/>
        </w:rPr>
        <w:t>топ</w:t>
      </w:r>
      <w:r w:rsidRPr="007833EB">
        <w:rPr>
          <w:color w:val="000000" w:themeColor="text1"/>
        </w:rPr>
        <w:t>.</w:t>
      </w:r>
    </w:p>
    <w:p w14:paraId="7981C97C" w14:textId="62E65F79" w:rsidR="00F6080D" w:rsidRPr="007833EB" w:rsidRDefault="00000CE0" w:rsidP="00000CE0">
      <w:pPr>
        <w:pStyle w:val="af8"/>
        <w:numPr>
          <w:ilvl w:val="0"/>
          <w:numId w:val="29"/>
        </w:numPr>
        <w:rPr>
          <w:color w:val="000000" w:themeColor="text1"/>
        </w:rPr>
      </w:pPr>
      <w:r w:rsidRPr="007833EB">
        <w:rPr>
          <w:color w:val="000000" w:themeColor="text1"/>
        </w:rPr>
        <w:t>П</w:t>
      </w:r>
      <w:r w:rsidR="00F6080D" w:rsidRPr="007833EB">
        <w:rPr>
          <w:color w:val="000000" w:themeColor="text1"/>
        </w:rPr>
        <w:t>ауза</w:t>
      </w:r>
      <w:r w:rsidRPr="007833EB">
        <w:rPr>
          <w:color w:val="000000" w:themeColor="text1"/>
        </w:rPr>
        <w:t>.</w:t>
      </w:r>
    </w:p>
    <w:p w14:paraId="57FD5E76" w14:textId="28D061C6" w:rsidR="00F6080D" w:rsidRPr="007833EB" w:rsidRDefault="00000CE0" w:rsidP="00000CE0">
      <w:pPr>
        <w:pStyle w:val="af8"/>
        <w:numPr>
          <w:ilvl w:val="0"/>
          <w:numId w:val="29"/>
        </w:numPr>
        <w:rPr>
          <w:color w:val="000000" w:themeColor="text1"/>
        </w:rPr>
      </w:pPr>
      <w:r w:rsidRPr="007833EB">
        <w:rPr>
          <w:color w:val="000000" w:themeColor="text1"/>
        </w:rPr>
        <w:t>П</w:t>
      </w:r>
      <w:r w:rsidR="00F6080D" w:rsidRPr="007833EB">
        <w:rPr>
          <w:color w:val="000000" w:themeColor="text1"/>
        </w:rPr>
        <w:t>овторное прослушивание</w:t>
      </w:r>
      <w:r w:rsidRPr="007833EB">
        <w:rPr>
          <w:color w:val="000000" w:themeColor="text1"/>
        </w:rPr>
        <w:t>.</w:t>
      </w:r>
    </w:p>
    <w:p w14:paraId="6C01EE8F" w14:textId="4922E520" w:rsidR="00F6080D" w:rsidRPr="007833EB" w:rsidRDefault="00000CE0" w:rsidP="00000CE0">
      <w:pPr>
        <w:pStyle w:val="af8"/>
        <w:numPr>
          <w:ilvl w:val="0"/>
          <w:numId w:val="29"/>
        </w:numPr>
        <w:rPr>
          <w:color w:val="000000" w:themeColor="text1"/>
        </w:rPr>
      </w:pPr>
      <w:r w:rsidRPr="007833EB">
        <w:rPr>
          <w:color w:val="000000" w:themeColor="text1"/>
        </w:rPr>
        <w:t>Б</w:t>
      </w:r>
      <w:r w:rsidR="00F6080D" w:rsidRPr="007833EB">
        <w:rPr>
          <w:color w:val="000000" w:themeColor="text1"/>
        </w:rPr>
        <w:t>егущая текстовая строка</w:t>
      </w:r>
      <w:r w:rsidRPr="007833EB">
        <w:rPr>
          <w:color w:val="000000" w:themeColor="text1"/>
        </w:rPr>
        <w:t>.</w:t>
      </w:r>
    </w:p>
    <w:p w14:paraId="5A3D364D" w14:textId="5ABCE61F" w:rsidR="00F6080D" w:rsidRPr="007833EB" w:rsidRDefault="00000CE0" w:rsidP="00000CE0">
      <w:pPr>
        <w:pStyle w:val="af8"/>
        <w:numPr>
          <w:ilvl w:val="0"/>
          <w:numId w:val="29"/>
        </w:numPr>
        <w:rPr>
          <w:color w:val="000000" w:themeColor="text1"/>
          <w:lang w:val="en-US"/>
        </w:rPr>
      </w:pPr>
      <w:r w:rsidRPr="007833EB">
        <w:rPr>
          <w:color w:val="000000" w:themeColor="text1"/>
        </w:rPr>
        <w:t>В</w:t>
      </w:r>
      <w:r w:rsidR="00F6080D" w:rsidRPr="007833EB">
        <w:rPr>
          <w:color w:val="000000" w:themeColor="text1"/>
        </w:rPr>
        <w:t>ремя ролика (мм</w:t>
      </w:r>
      <w:r w:rsidR="00F6080D" w:rsidRPr="007833EB">
        <w:rPr>
          <w:color w:val="000000" w:themeColor="text1"/>
          <w:lang w:val="en-US"/>
        </w:rPr>
        <w:t>/cc)</w:t>
      </w:r>
      <w:r w:rsidRPr="007833EB">
        <w:rPr>
          <w:color w:val="000000" w:themeColor="text1"/>
          <w:lang w:val="en-US"/>
        </w:rPr>
        <w:t>.</w:t>
      </w:r>
    </w:p>
    <w:p w14:paraId="0D845F9E" w14:textId="5ECD3DBF" w:rsidR="00EB2761" w:rsidRPr="007833EB" w:rsidRDefault="00EB2761" w:rsidP="00551E48">
      <w:pPr>
        <w:rPr>
          <w:lang w:val="en-US"/>
        </w:rPr>
      </w:pPr>
      <w:proofErr w:type="spellStart"/>
      <w:proofErr w:type="gramStart"/>
      <w:r w:rsidRPr="007833EB">
        <w:rPr>
          <w:lang w:val="en-US"/>
        </w:rPr>
        <w:t>Также</w:t>
      </w:r>
      <w:proofErr w:type="spellEnd"/>
      <w:r w:rsidRPr="007833EB">
        <w:rPr>
          <w:lang w:val="en-US"/>
        </w:rPr>
        <w:t xml:space="preserve"> </w:t>
      </w:r>
      <w:proofErr w:type="spellStart"/>
      <w:r w:rsidRPr="007833EB">
        <w:rPr>
          <w:lang w:val="en-US"/>
        </w:rPr>
        <w:t>должна</w:t>
      </w:r>
      <w:proofErr w:type="spellEnd"/>
      <w:r w:rsidRPr="007833EB">
        <w:rPr>
          <w:lang w:val="en-US"/>
        </w:rPr>
        <w:t xml:space="preserve"> </w:t>
      </w:r>
      <w:proofErr w:type="spellStart"/>
      <w:r w:rsidRPr="007833EB">
        <w:rPr>
          <w:lang w:val="en-US"/>
        </w:rPr>
        <w:t>быть</w:t>
      </w:r>
      <w:proofErr w:type="spellEnd"/>
      <w:r w:rsidRPr="007833EB">
        <w:rPr>
          <w:lang w:val="en-US"/>
        </w:rPr>
        <w:t xml:space="preserve"> </w:t>
      </w:r>
      <w:proofErr w:type="spellStart"/>
      <w:r w:rsidRPr="007833EB">
        <w:rPr>
          <w:lang w:val="en-US"/>
        </w:rPr>
        <w:t>возможность</w:t>
      </w:r>
      <w:proofErr w:type="spellEnd"/>
      <w:r w:rsidRPr="007833EB">
        <w:rPr>
          <w:lang w:val="en-US"/>
        </w:rPr>
        <w:t xml:space="preserve"> </w:t>
      </w:r>
      <w:proofErr w:type="spellStart"/>
      <w:r w:rsidRPr="007833EB">
        <w:rPr>
          <w:lang w:val="en-US"/>
        </w:rPr>
        <w:t>заменить</w:t>
      </w:r>
      <w:proofErr w:type="spellEnd"/>
      <w:r w:rsidRPr="007833EB">
        <w:rPr>
          <w:lang w:val="en-US"/>
        </w:rPr>
        <w:t xml:space="preserve"> </w:t>
      </w:r>
      <w:proofErr w:type="spellStart"/>
      <w:r w:rsidR="00E635DF" w:rsidRPr="007833EB">
        <w:rPr>
          <w:lang w:val="en-US"/>
        </w:rPr>
        <w:t>фон</w:t>
      </w:r>
      <w:proofErr w:type="spellEnd"/>
      <w:r w:rsidR="00E635DF" w:rsidRPr="007833EB">
        <w:rPr>
          <w:lang w:val="en-US"/>
        </w:rPr>
        <w:t xml:space="preserve"> </w:t>
      </w:r>
      <w:proofErr w:type="spellStart"/>
      <w:r w:rsidR="00E635DF" w:rsidRPr="007833EB">
        <w:rPr>
          <w:lang w:val="en-US"/>
        </w:rPr>
        <w:t>роликов</w:t>
      </w:r>
      <w:proofErr w:type="spellEnd"/>
      <w:r w:rsidR="00E635DF" w:rsidRPr="007833EB">
        <w:rPr>
          <w:lang w:val="en-US"/>
        </w:rPr>
        <w:t xml:space="preserve"> </w:t>
      </w:r>
      <w:r w:rsidR="00E635DF" w:rsidRPr="007833EB">
        <w:t xml:space="preserve">и </w:t>
      </w:r>
      <w:proofErr w:type="spellStart"/>
      <w:r w:rsidR="00E635DF" w:rsidRPr="007833EB">
        <w:rPr>
          <w:lang w:val="en-US"/>
        </w:rPr>
        <w:t>с</w:t>
      </w:r>
      <w:r w:rsidRPr="007833EB">
        <w:rPr>
          <w:lang w:val="en-US"/>
        </w:rPr>
        <w:t>качать</w:t>
      </w:r>
      <w:proofErr w:type="spellEnd"/>
      <w:r w:rsidRPr="007833EB">
        <w:rPr>
          <w:lang w:val="en-US"/>
        </w:rPr>
        <w:t xml:space="preserve"> </w:t>
      </w:r>
      <w:proofErr w:type="spellStart"/>
      <w:r w:rsidRPr="007833EB">
        <w:rPr>
          <w:lang w:val="en-US"/>
        </w:rPr>
        <w:t>озвученный</w:t>
      </w:r>
      <w:proofErr w:type="spellEnd"/>
      <w:r w:rsidRPr="007833EB">
        <w:rPr>
          <w:lang w:val="en-US"/>
        </w:rPr>
        <w:t xml:space="preserve"> </w:t>
      </w:r>
      <w:proofErr w:type="spellStart"/>
      <w:r w:rsidRPr="007833EB">
        <w:rPr>
          <w:lang w:val="en-US"/>
        </w:rPr>
        <w:t>ролик</w:t>
      </w:r>
      <w:proofErr w:type="spellEnd"/>
      <w:r w:rsidR="00E635DF" w:rsidRPr="007833EB">
        <w:rPr>
          <w:lang w:val="en-US"/>
        </w:rPr>
        <w:t>.</w:t>
      </w:r>
      <w:proofErr w:type="gramEnd"/>
      <w:r w:rsidR="00000CE0" w:rsidRPr="007833EB">
        <w:rPr>
          <w:lang w:val="en-US"/>
        </w:rPr>
        <w:t xml:space="preserve"> </w:t>
      </w:r>
      <w:proofErr w:type="spellStart"/>
      <w:proofErr w:type="gramStart"/>
      <w:r w:rsidR="00000CE0" w:rsidRPr="007833EB">
        <w:rPr>
          <w:lang w:val="en-US"/>
        </w:rPr>
        <w:t>Также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должна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быть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возможность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вставить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собственные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звуки</w:t>
      </w:r>
      <w:proofErr w:type="spellEnd"/>
      <w:r w:rsidR="00000CE0" w:rsidRPr="007833EB">
        <w:rPr>
          <w:lang w:val="en-US"/>
        </w:rPr>
        <w:t xml:space="preserve"> – </w:t>
      </w:r>
      <w:proofErr w:type="spellStart"/>
      <w:r w:rsidR="00000CE0" w:rsidRPr="007833EB">
        <w:rPr>
          <w:lang w:val="en-US"/>
        </w:rPr>
        <w:t>ухание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филина</w:t>
      </w:r>
      <w:proofErr w:type="spellEnd"/>
      <w:r w:rsidR="00000CE0" w:rsidRPr="007833EB">
        <w:rPr>
          <w:lang w:val="en-US"/>
        </w:rPr>
        <w:t xml:space="preserve">, </w:t>
      </w:r>
      <w:proofErr w:type="spellStart"/>
      <w:r w:rsidR="00000CE0" w:rsidRPr="007833EB">
        <w:rPr>
          <w:lang w:val="en-US"/>
        </w:rPr>
        <w:t>жужжание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шмеля</w:t>
      </w:r>
      <w:proofErr w:type="spellEnd"/>
      <w:r w:rsidR="00000CE0" w:rsidRPr="007833EB">
        <w:rPr>
          <w:lang w:val="en-US"/>
        </w:rPr>
        <w:t xml:space="preserve">, </w:t>
      </w:r>
      <w:proofErr w:type="spellStart"/>
      <w:r w:rsidR="00000CE0" w:rsidRPr="007833EB">
        <w:rPr>
          <w:lang w:val="en-US"/>
        </w:rPr>
        <w:t>журчанеи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ручья</w:t>
      </w:r>
      <w:proofErr w:type="spellEnd"/>
      <w:r w:rsidR="00000CE0" w:rsidRPr="007833EB">
        <w:rPr>
          <w:lang w:val="en-US"/>
        </w:rPr>
        <w:t xml:space="preserve">, </w:t>
      </w:r>
      <w:proofErr w:type="spellStart"/>
      <w:r w:rsidR="00000CE0" w:rsidRPr="007833EB">
        <w:rPr>
          <w:lang w:val="en-US"/>
        </w:rPr>
        <w:t>ветер</w:t>
      </w:r>
      <w:proofErr w:type="spellEnd"/>
      <w:r w:rsidR="00000CE0" w:rsidRPr="007833EB">
        <w:rPr>
          <w:lang w:val="en-US"/>
        </w:rPr>
        <w:t xml:space="preserve">, </w:t>
      </w:r>
      <w:proofErr w:type="spellStart"/>
      <w:r w:rsidR="00000CE0" w:rsidRPr="007833EB">
        <w:rPr>
          <w:lang w:val="en-US"/>
        </w:rPr>
        <w:t>кваканье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лягушки</w:t>
      </w:r>
      <w:proofErr w:type="spellEnd"/>
      <w:r w:rsidR="00000CE0" w:rsidRPr="007833EB">
        <w:rPr>
          <w:lang w:val="en-US"/>
        </w:rPr>
        <w:t>.</w:t>
      </w:r>
      <w:proofErr w:type="gramEnd"/>
      <w:r w:rsidR="00000CE0" w:rsidRPr="007833EB">
        <w:rPr>
          <w:lang w:val="en-US"/>
        </w:rPr>
        <w:t xml:space="preserve"> </w:t>
      </w:r>
      <w:proofErr w:type="spellStart"/>
      <w:proofErr w:type="gramStart"/>
      <w:r w:rsidR="00000CE0" w:rsidRPr="007833EB">
        <w:rPr>
          <w:lang w:val="en-US"/>
        </w:rPr>
        <w:t>Должна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быть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возможность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после</w:t>
      </w:r>
      <w:proofErr w:type="spellEnd"/>
      <w:r w:rsidR="00000CE0" w:rsidRPr="007833EB">
        <w:rPr>
          <w:lang w:val="en-US"/>
        </w:rPr>
        <w:t xml:space="preserve"> </w:t>
      </w:r>
      <w:proofErr w:type="spellStart"/>
      <w:r w:rsidR="00000CE0" w:rsidRPr="007833EB">
        <w:rPr>
          <w:lang w:val="en-US"/>
        </w:rPr>
        <w:t>записи</w:t>
      </w:r>
      <w:proofErr w:type="spellEnd"/>
      <w:r w:rsidR="00000CE0" w:rsidRPr="007833EB">
        <w:rPr>
          <w:lang w:val="en-US"/>
        </w:rPr>
        <w:t xml:space="preserve"> </w:t>
      </w:r>
      <w:r w:rsidR="007833EB" w:rsidRPr="002929B1">
        <w:t>исказить</w:t>
      </w:r>
      <w:r w:rsidR="00000CE0" w:rsidRPr="002929B1">
        <w:rPr>
          <w:lang w:val="en-US"/>
        </w:rPr>
        <w:t xml:space="preserve"> </w:t>
      </w:r>
      <w:proofErr w:type="spellStart"/>
      <w:r w:rsidR="00000CE0" w:rsidRPr="002929B1">
        <w:rPr>
          <w:lang w:val="en-US"/>
        </w:rPr>
        <w:t>голос</w:t>
      </w:r>
      <w:proofErr w:type="spellEnd"/>
      <w:r w:rsidR="00000CE0" w:rsidRPr="002929B1">
        <w:rPr>
          <w:lang w:val="en-US"/>
        </w:rPr>
        <w:t xml:space="preserve"> </w:t>
      </w:r>
      <w:proofErr w:type="spellStart"/>
      <w:r w:rsidR="007833EB" w:rsidRPr="002929B1">
        <w:rPr>
          <w:lang w:val="en-US"/>
        </w:rPr>
        <w:t>до</w:t>
      </w:r>
      <w:proofErr w:type="spellEnd"/>
      <w:r w:rsidR="007833EB" w:rsidRPr="002929B1">
        <w:rPr>
          <w:lang w:val="en-US"/>
        </w:rPr>
        <w:t xml:space="preserve"> </w:t>
      </w:r>
      <w:proofErr w:type="spellStart"/>
      <w:r w:rsidR="007833EB" w:rsidRPr="002929B1">
        <w:rPr>
          <w:lang w:val="en-US"/>
        </w:rPr>
        <w:t>сказочного</w:t>
      </w:r>
      <w:proofErr w:type="spellEnd"/>
      <w:r w:rsidR="007833EB" w:rsidRPr="002929B1">
        <w:rPr>
          <w:lang w:val="en-US"/>
        </w:rPr>
        <w:t xml:space="preserve"> </w:t>
      </w:r>
      <w:proofErr w:type="spellStart"/>
      <w:r w:rsidR="007833EB" w:rsidRPr="002929B1">
        <w:rPr>
          <w:lang w:val="en-US"/>
        </w:rPr>
        <w:t>формата</w:t>
      </w:r>
      <w:proofErr w:type="spellEnd"/>
      <w:r w:rsidR="00000CE0" w:rsidRPr="002929B1">
        <w:rPr>
          <w:lang w:val="en-US"/>
        </w:rPr>
        <w:t>.</w:t>
      </w:r>
      <w:proofErr w:type="gramEnd"/>
    </w:p>
    <w:p w14:paraId="53A62A42" w14:textId="76C70B7C" w:rsidR="00F6080D" w:rsidRPr="009643D4" w:rsidRDefault="00504934" w:rsidP="00551E48">
      <w:r w:rsidRPr="009643D4">
        <w:t>Са</w:t>
      </w:r>
      <w:r w:rsidR="00E635DF" w:rsidRPr="009643D4">
        <w:t>йт должен быть выполнен в едином</w:t>
      </w:r>
      <w:r w:rsidRPr="009643D4">
        <w:t xml:space="preserve"> стиле с мультфильмами.</w:t>
      </w:r>
    </w:p>
    <w:p w14:paraId="050A1F3C" w14:textId="4D1093CD" w:rsidR="00504934" w:rsidRPr="00F6080D" w:rsidRDefault="00504934" w:rsidP="00551E48">
      <w:r w:rsidRPr="009643D4">
        <w:t>На сайте можно использовать образы персонажей мультфильма</w:t>
      </w:r>
      <w:r w:rsidR="00E635DF" w:rsidRPr="009643D4">
        <w:t xml:space="preserve"> и другие элементы анимации.</w:t>
      </w:r>
    </w:p>
    <w:p w14:paraId="623277A6" w14:textId="77777777" w:rsidR="001342CF" w:rsidRDefault="001342CF" w:rsidP="00551E48"/>
    <w:p w14:paraId="61C46BC2" w14:textId="4766E192" w:rsidR="00042B02" w:rsidRDefault="00042B02" w:rsidP="00042B02">
      <w:pPr>
        <w:pStyle w:val="21"/>
      </w:pPr>
      <w:r>
        <w:t xml:space="preserve">Функциональная часть </w:t>
      </w:r>
    </w:p>
    <w:p w14:paraId="77719206" w14:textId="0A7EBC9A" w:rsidR="009643D4" w:rsidRPr="009643D4" w:rsidRDefault="009643D4" w:rsidP="00551E48">
      <w:pPr>
        <w:rPr>
          <w:b/>
          <w:color w:val="000000" w:themeColor="text1"/>
        </w:rPr>
      </w:pPr>
      <w:r w:rsidRPr="009643D4">
        <w:rPr>
          <w:b/>
          <w:color w:val="000000" w:themeColor="text1"/>
        </w:rPr>
        <w:t>Дисклеймер</w:t>
      </w:r>
    </w:p>
    <w:p w14:paraId="50E86DB0" w14:textId="58CE8996" w:rsidR="00042B02" w:rsidRPr="009643D4" w:rsidRDefault="009643D4" w:rsidP="00551E48">
      <w:pPr>
        <w:rPr>
          <w:color w:val="000000" w:themeColor="text1"/>
        </w:rPr>
      </w:pPr>
      <w:r>
        <w:rPr>
          <w:color w:val="000000" w:themeColor="text1"/>
        </w:rPr>
        <w:t>Страница</w:t>
      </w:r>
      <w:r w:rsidR="00000CE0" w:rsidRPr="009643D4">
        <w:rPr>
          <w:color w:val="000000" w:themeColor="text1"/>
        </w:rPr>
        <w:t xml:space="preserve"> с датой возраста. Введите свой возраст.</w:t>
      </w:r>
    </w:p>
    <w:p w14:paraId="59CD6BB0" w14:textId="2D957C85" w:rsidR="00042B02" w:rsidRPr="00042B02" w:rsidRDefault="00042B02" w:rsidP="00551E48">
      <w:pPr>
        <w:rPr>
          <w:b/>
        </w:rPr>
      </w:pPr>
      <w:r w:rsidRPr="00042B02">
        <w:rPr>
          <w:b/>
        </w:rPr>
        <w:t>Шапка сайта.</w:t>
      </w:r>
    </w:p>
    <w:p w14:paraId="32276D36" w14:textId="5D20BC0B" w:rsidR="00042B02" w:rsidRPr="00504934" w:rsidRDefault="00504934" w:rsidP="00551E48">
      <w:pPr>
        <w:rPr>
          <w:lang w:val="en-US"/>
        </w:rPr>
      </w:pPr>
      <w:r w:rsidRPr="007833EB">
        <w:t>Логотип, Меню, Вход и Регистрация</w:t>
      </w:r>
      <w:r w:rsidR="00000CE0" w:rsidRPr="007833EB">
        <w:t xml:space="preserve"> с помощью </w:t>
      </w:r>
      <w:proofErr w:type="spellStart"/>
      <w:r w:rsidR="007833EB">
        <w:t>email</w:t>
      </w:r>
      <w:proofErr w:type="spellEnd"/>
      <w:r w:rsidR="004A3062">
        <w:t>.</w:t>
      </w:r>
    </w:p>
    <w:p w14:paraId="3D528867" w14:textId="4F5A8D58" w:rsidR="00042B02" w:rsidRPr="00042B02" w:rsidRDefault="00BC1EF5" w:rsidP="00551E48">
      <w:pPr>
        <w:rPr>
          <w:b/>
        </w:rPr>
      </w:pPr>
      <w:r>
        <w:rPr>
          <w:b/>
        </w:rPr>
        <w:t>Главная страница</w:t>
      </w:r>
      <w:r w:rsidR="00042B02" w:rsidRPr="00042B02">
        <w:rPr>
          <w:b/>
        </w:rPr>
        <w:t>.</w:t>
      </w:r>
    </w:p>
    <w:p w14:paraId="2247BF7F" w14:textId="16AD0B93" w:rsidR="00042B02" w:rsidRDefault="00504934" w:rsidP="00551E48">
      <w:r>
        <w:t>Главная страница сайта с</w:t>
      </w:r>
      <w:r w:rsidR="004A3062">
        <w:t>о слайдером из 6-и мультипликационных роликов</w:t>
      </w:r>
      <w:r w:rsidR="00BC1EF5">
        <w:t>.</w:t>
      </w:r>
    </w:p>
    <w:p w14:paraId="3A201736" w14:textId="243732C4" w:rsidR="00042B02" w:rsidRDefault="00504934" w:rsidP="00551E48">
      <w:pPr>
        <w:rPr>
          <w:b/>
        </w:rPr>
      </w:pPr>
      <w:r>
        <w:rPr>
          <w:b/>
        </w:rPr>
        <w:t>Страница мультфильма</w:t>
      </w:r>
    </w:p>
    <w:p w14:paraId="7C60AC9C" w14:textId="26B8E0A9" w:rsidR="00504934" w:rsidRDefault="00504934" w:rsidP="00551E48">
      <w:r>
        <w:t xml:space="preserve">При клике на один из 6 плееров на главной пользователь попадает в раздел </w:t>
      </w:r>
      <w:r w:rsidR="004A3062">
        <w:t xml:space="preserve">выбранного </w:t>
      </w:r>
      <w:r>
        <w:t>мультфильма, где имеет возможность озвучить ролик и сохранить озвученную версию в своем личном кабинете</w:t>
      </w:r>
      <w:r w:rsidR="004A3062">
        <w:t>,</w:t>
      </w:r>
      <w:r>
        <w:t xml:space="preserve"> либо сразу отправить на конкурс.</w:t>
      </w:r>
      <w:r w:rsidR="001235AA">
        <w:t xml:space="preserve"> </w:t>
      </w:r>
      <w:r w:rsidR="001235AA" w:rsidRPr="007833EB">
        <w:t xml:space="preserve">У пользователя есть возможность 3 раза перезаписать 1 серию мультфильма до отправки на </w:t>
      </w:r>
      <w:proofErr w:type="spellStart"/>
      <w:r w:rsidR="001235AA" w:rsidRPr="007833EB">
        <w:t>модерацию</w:t>
      </w:r>
      <w:proofErr w:type="spellEnd"/>
      <w:r w:rsidR="001235AA" w:rsidRPr="007833EB">
        <w:t xml:space="preserve">. Пользователю необходимо показывать подсказки об этом и о возможностях озвучивания в виде </w:t>
      </w:r>
      <w:proofErr w:type="spellStart"/>
      <w:r w:rsidR="001235AA" w:rsidRPr="007833EB">
        <w:t>месседж</w:t>
      </w:r>
      <w:proofErr w:type="spellEnd"/>
      <w:r w:rsidR="001235AA" w:rsidRPr="007833EB">
        <w:t>-окон.</w:t>
      </w:r>
    </w:p>
    <w:p w14:paraId="3CF252E2" w14:textId="611FA6B2" w:rsidR="00BC1EF5" w:rsidRDefault="00BC1EF5" w:rsidP="00551E48">
      <w:r>
        <w:t xml:space="preserve">Также есть возможность поделиться конкурсом в </w:t>
      </w:r>
      <w:proofErr w:type="spellStart"/>
      <w:r>
        <w:t>соц.сетях</w:t>
      </w:r>
      <w:proofErr w:type="spellEnd"/>
      <w:r>
        <w:t xml:space="preserve"> </w:t>
      </w:r>
      <w:r w:rsidR="001235AA" w:rsidRPr="007833EB">
        <w:t xml:space="preserve">одноклассники, </w:t>
      </w:r>
      <w:proofErr w:type="spellStart"/>
      <w:r w:rsidR="001235AA" w:rsidRPr="007833EB">
        <w:t>вконтакте</w:t>
      </w:r>
      <w:proofErr w:type="spellEnd"/>
      <w:r w:rsidR="001235AA" w:rsidRPr="007833EB">
        <w:t xml:space="preserve">, </w:t>
      </w:r>
      <w:proofErr w:type="spellStart"/>
      <w:r w:rsidR="001235AA" w:rsidRPr="007833EB">
        <w:t>facebook</w:t>
      </w:r>
      <w:proofErr w:type="spellEnd"/>
      <w:r w:rsidR="001235AA" w:rsidRPr="007833EB">
        <w:t xml:space="preserve">, </w:t>
      </w:r>
      <w:proofErr w:type="spellStart"/>
      <w:r w:rsidR="001235AA" w:rsidRPr="007833EB">
        <w:t>google</w:t>
      </w:r>
      <w:proofErr w:type="spellEnd"/>
      <w:r w:rsidR="001235AA" w:rsidRPr="007833EB">
        <w:t>+</w:t>
      </w:r>
    </w:p>
    <w:p w14:paraId="0838D849" w14:textId="2B3F1919" w:rsidR="008C728E" w:rsidRDefault="008C728E" w:rsidP="00551E48">
      <w:pPr>
        <w:rPr>
          <w:lang w:val="en-US"/>
        </w:rPr>
      </w:pPr>
      <w:r>
        <w:t>Функции плеера</w:t>
      </w:r>
      <w:r>
        <w:rPr>
          <w:lang w:val="en-US"/>
        </w:rPr>
        <w:t>:</w:t>
      </w:r>
    </w:p>
    <w:p w14:paraId="0706CEFB" w14:textId="3A5FCF15" w:rsidR="008C728E" w:rsidRPr="008C728E" w:rsidRDefault="008C728E" w:rsidP="008C728E">
      <w:pPr>
        <w:pStyle w:val="af8"/>
        <w:numPr>
          <w:ilvl w:val="0"/>
          <w:numId w:val="30"/>
        </w:numPr>
        <w:rPr>
          <w:color w:val="000000" w:themeColor="text1"/>
          <w:lang w:val="en-US"/>
        </w:rPr>
      </w:pPr>
      <w:r w:rsidRPr="008C728E">
        <w:rPr>
          <w:color w:val="000000" w:themeColor="text1"/>
        </w:rPr>
        <w:t>Синхронизация с микрофоном пользователя для озвучивания мультфильма</w:t>
      </w:r>
    </w:p>
    <w:p w14:paraId="055F76DE" w14:textId="5F871322" w:rsidR="008C728E" w:rsidRPr="008C728E" w:rsidRDefault="008C728E" w:rsidP="008C728E">
      <w:pPr>
        <w:pStyle w:val="af8"/>
        <w:numPr>
          <w:ilvl w:val="0"/>
          <w:numId w:val="30"/>
        </w:numPr>
        <w:rPr>
          <w:color w:val="000000" w:themeColor="text1"/>
          <w:lang w:val="en-US"/>
        </w:rPr>
      </w:pPr>
      <w:r w:rsidRPr="008C728E">
        <w:rPr>
          <w:color w:val="000000" w:themeColor="text1"/>
        </w:rPr>
        <w:t>Кнопки управления</w:t>
      </w:r>
      <w:r w:rsidRPr="008C728E">
        <w:rPr>
          <w:color w:val="000000" w:themeColor="text1"/>
          <w:lang w:val="en-US"/>
        </w:rPr>
        <w:t xml:space="preserve">: </w:t>
      </w:r>
      <w:r w:rsidRPr="008C728E">
        <w:rPr>
          <w:color w:val="000000" w:themeColor="text1"/>
        </w:rPr>
        <w:t>«начать запись», «стоп», «пауза», «прослушать запись»</w:t>
      </w:r>
    </w:p>
    <w:p w14:paraId="5BF5E0D5" w14:textId="7BD27231" w:rsidR="008C728E" w:rsidRPr="008C728E" w:rsidRDefault="008C728E" w:rsidP="008C728E">
      <w:pPr>
        <w:pStyle w:val="af8"/>
        <w:numPr>
          <w:ilvl w:val="0"/>
          <w:numId w:val="30"/>
        </w:numPr>
        <w:rPr>
          <w:color w:val="000000" w:themeColor="text1"/>
          <w:lang w:val="en-US"/>
        </w:rPr>
      </w:pPr>
      <w:r w:rsidRPr="008C728E">
        <w:rPr>
          <w:color w:val="000000" w:themeColor="text1"/>
        </w:rPr>
        <w:lastRenderedPageBreak/>
        <w:t>Бегущая строка с текстом для записи (по ролям)</w:t>
      </w:r>
    </w:p>
    <w:p w14:paraId="02BF3149" w14:textId="03DBE6AC" w:rsidR="008C728E" w:rsidRPr="008C728E" w:rsidRDefault="008C728E" w:rsidP="008C728E">
      <w:pPr>
        <w:pStyle w:val="af8"/>
        <w:numPr>
          <w:ilvl w:val="0"/>
          <w:numId w:val="30"/>
        </w:numPr>
        <w:rPr>
          <w:color w:val="000000" w:themeColor="text1"/>
          <w:lang w:val="en-US"/>
        </w:rPr>
      </w:pPr>
      <w:proofErr w:type="spellStart"/>
      <w:r w:rsidRPr="008C728E">
        <w:rPr>
          <w:color w:val="000000" w:themeColor="text1"/>
        </w:rPr>
        <w:t>Кастомизация</w:t>
      </w:r>
      <w:proofErr w:type="spellEnd"/>
      <w:r w:rsidRPr="008C728E">
        <w:rPr>
          <w:color w:val="000000" w:themeColor="text1"/>
        </w:rPr>
        <w:t xml:space="preserve"> мультфильма</w:t>
      </w:r>
      <w:r w:rsidRPr="008C728E">
        <w:rPr>
          <w:color w:val="000000" w:themeColor="text1"/>
          <w:lang w:val="en-US"/>
        </w:rPr>
        <w:t xml:space="preserve">: </w:t>
      </w:r>
      <w:proofErr w:type="spellStart"/>
      <w:r w:rsidRPr="008C728E">
        <w:rPr>
          <w:color w:val="000000" w:themeColor="text1"/>
          <w:lang w:val="en-US"/>
        </w:rPr>
        <w:t>выбор</w:t>
      </w:r>
      <w:proofErr w:type="spellEnd"/>
      <w:r w:rsidRPr="008C728E">
        <w:rPr>
          <w:color w:val="000000" w:themeColor="text1"/>
          <w:lang w:val="en-US"/>
        </w:rPr>
        <w:t xml:space="preserve"> и </w:t>
      </w:r>
      <w:r w:rsidRPr="008C728E">
        <w:rPr>
          <w:color w:val="000000" w:themeColor="text1"/>
        </w:rPr>
        <w:t xml:space="preserve">смена фона мультфильма, добавление дополнительных звуков (скрежет, шелест, кваканье лягушек и </w:t>
      </w:r>
      <w:proofErr w:type="spellStart"/>
      <w:r w:rsidRPr="008C728E">
        <w:rPr>
          <w:color w:val="000000" w:themeColor="text1"/>
        </w:rPr>
        <w:t>т.д</w:t>
      </w:r>
      <w:proofErr w:type="spellEnd"/>
      <w:r w:rsidRPr="008C728E">
        <w:rPr>
          <w:color w:val="000000" w:themeColor="text1"/>
        </w:rPr>
        <w:t>)</w:t>
      </w:r>
    </w:p>
    <w:p w14:paraId="262D1586" w14:textId="2FFD481B" w:rsidR="008C728E" w:rsidRPr="008C728E" w:rsidRDefault="008C728E" w:rsidP="008C728E">
      <w:pPr>
        <w:pStyle w:val="af8"/>
        <w:numPr>
          <w:ilvl w:val="0"/>
          <w:numId w:val="30"/>
        </w:numPr>
        <w:rPr>
          <w:color w:val="000000" w:themeColor="text1"/>
          <w:lang w:val="en-US"/>
        </w:rPr>
      </w:pPr>
      <w:r w:rsidRPr="008C728E">
        <w:rPr>
          <w:color w:val="000000" w:themeColor="text1"/>
        </w:rPr>
        <w:t>Готово</w:t>
      </w:r>
      <w:r w:rsidRPr="008C728E">
        <w:rPr>
          <w:color w:val="000000" w:themeColor="text1"/>
          <w:lang w:val="en-US"/>
        </w:rPr>
        <w:t>/</w:t>
      </w:r>
      <w:r w:rsidRPr="008C728E">
        <w:rPr>
          <w:color w:val="000000" w:themeColor="text1"/>
        </w:rPr>
        <w:t>сохранить</w:t>
      </w:r>
    </w:p>
    <w:p w14:paraId="68A47A5D" w14:textId="08F73F12" w:rsidR="008C728E" w:rsidRDefault="008C728E" w:rsidP="008C728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Кнопка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Сохранить</w:t>
      </w:r>
      <w:proofErr w:type="spellEnd"/>
      <w:r>
        <w:rPr>
          <w:color w:val="000000" w:themeColor="text1"/>
          <w:lang w:val="en-US"/>
        </w:rPr>
        <w:t xml:space="preserve">” в </w:t>
      </w:r>
      <w:proofErr w:type="spellStart"/>
      <w:r>
        <w:rPr>
          <w:color w:val="000000" w:themeColor="text1"/>
          <w:lang w:val="en-US"/>
        </w:rPr>
        <w:t>личном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кабинете</w:t>
      </w:r>
      <w:proofErr w:type="spellEnd"/>
      <w:r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 xml:space="preserve">( </w:t>
      </w:r>
      <w:proofErr w:type="spellStart"/>
      <w:r>
        <w:rPr>
          <w:color w:val="000000" w:themeColor="text1"/>
          <w:lang w:val="en-US"/>
        </w:rPr>
        <w:t>при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нажатии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которую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работа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уходит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конкурс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но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сохраняется</w:t>
      </w:r>
      <w:proofErr w:type="spellEnd"/>
      <w:r>
        <w:rPr>
          <w:color w:val="000000" w:themeColor="text1"/>
          <w:lang w:val="en-US"/>
        </w:rPr>
        <w:t xml:space="preserve"> в </w:t>
      </w:r>
      <w:proofErr w:type="spellStart"/>
      <w:r>
        <w:rPr>
          <w:color w:val="000000" w:themeColor="text1"/>
          <w:lang w:val="en-US"/>
        </w:rPr>
        <w:t>профиле</w:t>
      </w:r>
      <w:proofErr w:type="spellEnd"/>
      <w:r>
        <w:rPr>
          <w:color w:val="000000" w:themeColor="text1"/>
          <w:lang w:val="en-US"/>
        </w:rPr>
        <w:t xml:space="preserve">). </w:t>
      </w:r>
      <w:proofErr w:type="spellStart"/>
      <w:proofErr w:type="gramStart"/>
      <w:r>
        <w:rPr>
          <w:color w:val="000000" w:themeColor="text1"/>
          <w:lang w:val="en-US"/>
        </w:rPr>
        <w:t>Пользователь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может</w:t>
      </w:r>
      <w:proofErr w:type="spellEnd"/>
      <w:r>
        <w:rPr>
          <w:color w:val="000000" w:themeColor="text1"/>
          <w:lang w:val="en-US"/>
        </w:rPr>
        <w:t xml:space="preserve"> в </w:t>
      </w:r>
      <w:proofErr w:type="spellStart"/>
      <w:r>
        <w:rPr>
          <w:color w:val="000000" w:themeColor="text1"/>
          <w:lang w:val="en-US"/>
        </w:rPr>
        <w:t>любое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время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отправить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ее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конкурс</w:t>
      </w:r>
      <w:proofErr w:type="spellEnd"/>
      <w:r>
        <w:rPr>
          <w:color w:val="000000" w:themeColor="text1"/>
          <w:lang w:val="en-US"/>
        </w:rPr>
        <w:t>.</w:t>
      </w:r>
      <w:proofErr w:type="gramEnd"/>
    </w:p>
    <w:p w14:paraId="103B3DA1" w14:textId="6BC6051A" w:rsidR="008C728E" w:rsidRDefault="008C728E" w:rsidP="008C728E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Кнопка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>
        <w:rPr>
          <w:color w:val="000000" w:themeColor="text1"/>
          <w:lang w:val="en-US"/>
        </w:rPr>
        <w:t>Отправить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на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конкурс</w:t>
      </w:r>
      <w:proofErr w:type="spellEnd"/>
      <w:r>
        <w:rPr>
          <w:color w:val="000000" w:themeColor="text1"/>
          <w:lang w:val="en-US"/>
        </w:rPr>
        <w:t xml:space="preserve">” – </w:t>
      </w:r>
      <w:proofErr w:type="spellStart"/>
      <w:r>
        <w:rPr>
          <w:color w:val="000000" w:themeColor="text1"/>
          <w:lang w:val="en-US"/>
        </w:rPr>
        <w:t>работа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сразу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отправляется</w:t>
      </w:r>
      <w:proofErr w:type="spellEnd"/>
      <w:r>
        <w:rPr>
          <w:color w:val="000000" w:themeColor="text1"/>
          <w:lang w:val="en-US"/>
        </w:rPr>
        <w:t xml:space="preserve"> в CMS</w:t>
      </w:r>
      <w:r>
        <w:rPr>
          <w:color w:val="000000" w:themeColor="text1"/>
        </w:rPr>
        <w:t xml:space="preserve"> и обозначается в профиле, как отправленная на конкурс</w:t>
      </w:r>
    </w:p>
    <w:p w14:paraId="6989EFEB" w14:textId="7E89B5C5" w:rsidR="008C728E" w:rsidRPr="008C728E" w:rsidRDefault="008C728E" w:rsidP="008C728E">
      <w:pPr>
        <w:rPr>
          <w:color w:val="000000" w:themeColor="text1"/>
        </w:rPr>
      </w:pPr>
      <w:r>
        <w:rPr>
          <w:color w:val="000000" w:themeColor="text1"/>
        </w:rPr>
        <w:t>Кнопка «Скачать» - работа загружается на устройство пользователя и  сохраняется в ЛК, но не отправляется на конкурс.</w:t>
      </w:r>
    </w:p>
    <w:p w14:paraId="21BC4762" w14:textId="4DB365B7" w:rsidR="00042B02" w:rsidRDefault="00042B02" w:rsidP="00042B02">
      <w:pPr>
        <w:rPr>
          <w:b/>
        </w:rPr>
      </w:pPr>
      <w:r>
        <w:rPr>
          <w:b/>
        </w:rPr>
        <w:t>Раздел «</w:t>
      </w:r>
      <w:r w:rsidR="004A3062">
        <w:rPr>
          <w:b/>
        </w:rPr>
        <w:t>Правила</w:t>
      </w:r>
      <w:r>
        <w:rPr>
          <w:b/>
        </w:rPr>
        <w:t>»</w:t>
      </w:r>
    </w:p>
    <w:p w14:paraId="0CF9A9A1" w14:textId="23EBEA13" w:rsidR="00042B02" w:rsidRDefault="001235AA" w:rsidP="00042B02">
      <w:r>
        <w:t xml:space="preserve">Расположен в шапке. Это пользовательский отдел. </w:t>
      </w:r>
      <w:r w:rsidR="00042B02">
        <w:t>Содержит информацию о конкурсе и требования к участникам.</w:t>
      </w:r>
      <w:r w:rsidR="00B915B3">
        <w:t xml:space="preserve"> Общее количество знаков </w:t>
      </w:r>
      <w:r w:rsidRPr="009643D4">
        <w:t>3 000+</w:t>
      </w:r>
      <w:r w:rsidR="00B915B3" w:rsidRPr="009643D4">
        <w:t>.</w:t>
      </w:r>
    </w:p>
    <w:p w14:paraId="6BCD2C13" w14:textId="765208B3" w:rsidR="002A3EA8" w:rsidRPr="002A3EA8" w:rsidRDefault="001235AA" w:rsidP="00042B02">
      <w:r w:rsidRPr="007833EB">
        <w:t>Ссылка на полные правила конкурса</w:t>
      </w:r>
      <w:r w:rsidR="004A3062">
        <w:t xml:space="preserve"> (в футере сайта)</w:t>
      </w:r>
      <w:r w:rsidRPr="007833EB">
        <w:t>. Полные правила должны быть редактируемым разделом.</w:t>
      </w:r>
      <w:r w:rsidR="009643D4" w:rsidRPr="007833EB">
        <w:t xml:space="preserve"> </w:t>
      </w:r>
      <w:r w:rsidRPr="007833EB">
        <w:t>Информационная страница до 10 000+ символов.</w:t>
      </w:r>
    </w:p>
    <w:p w14:paraId="221B34AA" w14:textId="50474415" w:rsidR="003558F1" w:rsidRDefault="003558F1" w:rsidP="003558F1">
      <w:pPr>
        <w:rPr>
          <w:b/>
        </w:rPr>
      </w:pPr>
      <w:r>
        <w:rPr>
          <w:b/>
        </w:rPr>
        <w:t>Раздел «Призы»</w:t>
      </w:r>
    </w:p>
    <w:p w14:paraId="218BED68" w14:textId="6171A22D" w:rsidR="009E4FAC" w:rsidRDefault="003558F1" w:rsidP="009E4FAC">
      <w:pPr>
        <w:spacing w:before="75" w:after="75" w:line="315" w:lineRule="atLeast"/>
        <w:textAlignment w:val="baseline"/>
      </w:pPr>
      <w:r>
        <w:t xml:space="preserve">Содержит текстовую и </w:t>
      </w:r>
      <w:r w:rsidR="00900D4C">
        <w:t>графическую информацию о призах.</w:t>
      </w:r>
    </w:p>
    <w:p w14:paraId="3B4F04A3" w14:textId="2E4B2A8B" w:rsidR="00900D4C" w:rsidRDefault="00900D4C" w:rsidP="009E4FAC">
      <w:pPr>
        <w:spacing w:before="75" w:after="75" w:line="315" w:lineRule="atLeast"/>
        <w:textAlignment w:val="baseline"/>
      </w:pPr>
      <w:r>
        <w:t>Требуется предусмотреть эффект анимации при клике на призы (или при ином действии)</w:t>
      </w:r>
      <w:r w:rsidR="001235AA">
        <w:t>.</w:t>
      </w:r>
    </w:p>
    <w:p w14:paraId="329B7315" w14:textId="77777777" w:rsidR="00831268" w:rsidRDefault="00831268" w:rsidP="009E4FAC">
      <w:pPr>
        <w:spacing w:before="75" w:after="75" w:line="315" w:lineRule="atLeast"/>
        <w:textAlignment w:val="baseline"/>
      </w:pPr>
    </w:p>
    <w:p w14:paraId="4D66CCF7" w14:textId="232F1448" w:rsidR="003558F1" w:rsidRPr="002929B1" w:rsidRDefault="00831268" w:rsidP="00831268">
      <w:pPr>
        <w:rPr>
          <w:b/>
        </w:rPr>
      </w:pPr>
      <w:r w:rsidRPr="002929B1">
        <w:rPr>
          <w:b/>
        </w:rPr>
        <w:t>Раздел «</w:t>
      </w:r>
      <w:r w:rsidR="008C728E">
        <w:rPr>
          <w:b/>
        </w:rPr>
        <w:t>Участники конкурса</w:t>
      </w:r>
      <w:r w:rsidRPr="002929B1">
        <w:rPr>
          <w:b/>
        </w:rPr>
        <w:t>»</w:t>
      </w:r>
      <w:r w:rsidR="008C728E">
        <w:rPr>
          <w:b/>
        </w:rPr>
        <w:t>, впоследствии «Победители»</w:t>
      </w:r>
    </w:p>
    <w:p w14:paraId="648206CC" w14:textId="55E5F55E" w:rsidR="00831268" w:rsidRPr="002929B1" w:rsidRDefault="00831268" w:rsidP="00831268">
      <w:r w:rsidRPr="002929B1">
        <w:t>Список первых 150 участников конкурса.</w:t>
      </w:r>
    </w:p>
    <w:p w14:paraId="53BEB300" w14:textId="5C17CC43" w:rsidR="00831268" w:rsidRPr="00160835" w:rsidRDefault="00831268" w:rsidP="00831268">
      <w:r w:rsidRPr="002929B1">
        <w:t>ФИО мамы</w:t>
      </w:r>
      <w:r w:rsidR="00160835" w:rsidRPr="002929B1">
        <w:t xml:space="preserve">, ссылка на ее работу в </w:t>
      </w:r>
      <w:r w:rsidR="00160835" w:rsidRPr="002929B1">
        <w:rPr>
          <w:lang w:val="en-US"/>
        </w:rPr>
        <w:t xml:space="preserve">YouTube, </w:t>
      </w:r>
      <w:proofErr w:type="spellStart"/>
      <w:r w:rsidR="00160835" w:rsidRPr="002929B1">
        <w:rPr>
          <w:lang w:val="en-US"/>
        </w:rPr>
        <w:t>количество</w:t>
      </w:r>
      <w:proofErr w:type="spellEnd"/>
      <w:r w:rsidR="00160835" w:rsidRPr="002929B1">
        <w:rPr>
          <w:lang w:val="en-US"/>
        </w:rPr>
        <w:t xml:space="preserve"> </w:t>
      </w:r>
      <w:proofErr w:type="spellStart"/>
      <w:r w:rsidR="00160835" w:rsidRPr="002929B1">
        <w:rPr>
          <w:lang w:val="en-US"/>
        </w:rPr>
        <w:t>лайков</w:t>
      </w:r>
      <w:proofErr w:type="spellEnd"/>
      <w:r w:rsidR="00160835" w:rsidRPr="002929B1">
        <w:rPr>
          <w:lang w:val="en-US"/>
        </w:rPr>
        <w:t xml:space="preserve"> (</w:t>
      </w:r>
      <w:proofErr w:type="spellStart"/>
      <w:r w:rsidR="00160835" w:rsidRPr="002929B1">
        <w:rPr>
          <w:lang w:val="en-US"/>
        </w:rPr>
        <w:t>автоматически</w:t>
      </w:r>
      <w:proofErr w:type="spellEnd"/>
      <w:r w:rsidR="00160835" w:rsidRPr="002929B1">
        <w:rPr>
          <w:lang w:val="en-US"/>
        </w:rPr>
        <w:t xml:space="preserve"> </w:t>
      </w:r>
      <w:proofErr w:type="spellStart"/>
      <w:r w:rsidR="00160835" w:rsidRPr="002929B1">
        <w:rPr>
          <w:lang w:val="en-US"/>
        </w:rPr>
        <w:t>подгружаются</w:t>
      </w:r>
      <w:proofErr w:type="spellEnd"/>
      <w:r w:rsidR="00160835" w:rsidRPr="002929B1">
        <w:rPr>
          <w:lang w:val="en-US"/>
        </w:rPr>
        <w:t xml:space="preserve"> с YouTube).</w:t>
      </w:r>
    </w:p>
    <w:p w14:paraId="62C0562E" w14:textId="16E5E6A4" w:rsidR="003558F1" w:rsidRDefault="003558F1" w:rsidP="003558F1">
      <w:pPr>
        <w:rPr>
          <w:b/>
        </w:rPr>
      </w:pPr>
      <w:r>
        <w:rPr>
          <w:b/>
        </w:rPr>
        <w:t>Раздел «Контакты»</w:t>
      </w:r>
    </w:p>
    <w:p w14:paraId="0CCDDF06" w14:textId="5DD4FFD7" w:rsidR="003558F1" w:rsidRDefault="003558F1" w:rsidP="003558F1">
      <w:pPr>
        <w:rPr>
          <w:lang w:val="en-US"/>
        </w:rPr>
      </w:pPr>
      <w:r>
        <w:t>Форма обратной связи, включающие поля</w:t>
      </w:r>
      <w:r>
        <w:rPr>
          <w:lang w:val="en-US"/>
        </w:rPr>
        <w:t>:</w:t>
      </w:r>
    </w:p>
    <w:p w14:paraId="5FC32E53" w14:textId="2ABB76F5" w:rsidR="003558F1" w:rsidRPr="003558F1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3558F1">
        <w:rPr>
          <w:color w:val="auto"/>
        </w:rPr>
        <w:t>ФИО</w:t>
      </w:r>
      <w:r>
        <w:rPr>
          <w:color w:val="auto"/>
        </w:rPr>
        <w:t>*</w:t>
      </w:r>
    </w:p>
    <w:p w14:paraId="566DC79C" w14:textId="74CF6A7F" w:rsidR="003558F1" w:rsidRPr="003558F1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3558F1">
        <w:rPr>
          <w:color w:val="auto"/>
          <w:lang w:val="en-US"/>
        </w:rPr>
        <w:t>EMAIL</w:t>
      </w:r>
      <w:r>
        <w:rPr>
          <w:color w:val="auto"/>
          <w:lang w:val="en-US"/>
        </w:rPr>
        <w:t>*</w:t>
      </w:r>
    </w:p>
    <w:p w14:paraId="027D33B6" w14:textId="14ABE865" w:rsidR="003558F1" w:rsidRPr="009643D4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9643D4">
        <w:rPr>
          <w:color w:val="auto"/>
        </w:rPr>
        <w:t>ТЕЛЕФОН</w:t>
      </w:r>
      <w:r w:rsidR="001235AA" w:rsidRPr="009643D4">
        <w:rPr>
          <w:color w:val="auto"/>
        </w:rPr>
        <w:t>*</w:t>
      </w:r>
    </w:p>
    <w:p w14:paraId="5670C5F4" w14:textId="0A9DDBEA" w:rsidR="003558F1" w:rsidRPr="009643D4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9643D4">
        <w:rPr>
          <w:color w:val="auto"/>
        </w:rPr>
        <w:t>ТЕКСТОВОЕ ПОЛЕ</w:t>
      </w:r>
      <w:r w:rsidR="009643D4" w:rsidRPr="009643D4">
        <w:rPr>
          <w:color w:val="auto"/>
        </w:rPr>
        <w:t>*</w:t>
      </w:r>
    </w:p>
    <w:p w14:paraId="54356DA4" w14:textId="5F1C52B9" w:rsidR="003558F1" w:rsidRPr="004A3062" w:rsidRDefault="003558F1" w:rsidP="003558F1">
      <w:pPr>
        <w:pStyle w:val="af8"/>
        <w:numPr>
          <w:ilvl w:val="0"/>
          <w:numId w:val="16"/>
        </w:numPr>
        <w:rPr>
          <w:color w:val="auto"/>
          <w:sz w:val="16"/>
        </w:rPr>
      </w:pPr>
      <w:r w:rsidRPr="004A3062">
        <w:rPr>
          <w:color w:val="auto"/>
          <w:sz w:val="16"/>
        </w:rPr>
        <w:t>ОБЯЗАТЕЛЬНО К ЗАПОЛНЕНИЮ</w:t>
      </w:r>
    </w:p>
    <w:p w14:paraId="3EB92063" w14:textId="77777777" w:rsidR="003558F1" w:rsidRDefault="003558F1" w:rsidP="003558F1"/>
    <w:p w14:paraId="5CA827F7" w14:textId="2703DE43" w:rsidR="003558F1" w:rsidRDefault="003558F1" w:rsidP="003558F1">
      <w:pPr>
        <w:rPr>
          <w:b/>
        </w:rPr>
      </w:pPr>
      <w:r>
        <w:rPr>
          <w:b/>
        </w:rPr>
        <w:t>Регистрация и авторизация</w:t>
      </w:r>
    </w:p>
    <w:p w14:paraId="72FBA89E" w14:textId="1DFA13DF" w:rsidR="003558F1" w:rsidRPr="003558F1" w:rsidRDefault="003558F1" w:rsidP="003558F1">
      <w:r>
        <w:t xml:space="preserve">Для участия в конкурсе, пользователю необходимо пройти регистрацию, заполнив </w:t>
      </w:r>
      <w:r w:rsidR="00363602">
        <w:t xml:space="preserve">все </w:t>
      </w:r>
      <w:r>
        <w:t>поля</w:t>
      </w:r>
    </w:p>
    <w:p w14:paraId="0C37208B" w14:textId="581FB712" w:rsidR="005F2023" w:rsidRPr="00900D4C" w:rsidRDefault="003558F1" w:rsidP="00900D4C">
      <w:pPr>
        <w:pStyle w:val="af8"/>
        <w:numPr>
          <w:ilvl w:val="0"/>
          <w:numId w:val="15"/>
        </w:numPr>
        <w:rPr>
          <w:color w:val="auto"/>
        </w:rPr>
      </w:pPr>
      <w:r w:rsidRPr="003558F1">
        <w:rPr>
          <w:color w:val="auto"/>
        </w:rPr>
        <w:t>ФИО</w:t>
      </w:r>
    </w:p>
    <w:p w14:paraId="6B502FCE" w14:textId="61B3C0B5" w:rsidR="003558F1" w:rsidRPr="005E7AD0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5E7AD0">
        <w:rPr>
          <w:color w:val="auto"/>
          <w:lang w:val="en-US"/>
        </w:rPr>
        <w:t>EMAIL</w:t>
      </w:r>
      <w:r w:rsidR="002569BA" w:rsidRPr="005E7AD0">
        <w:rPr>
          <w:color w:val="auto"/>
          <w:lang w:val="en-US"/>
        </w:rPr>
        <w:t xml:space="preserve"> (</w:t>
      </w:r>
      <w:proofErr w:type="spellStart"/>
      <w:r w:rsidR="002569BA" w:rsidRPr="005E7AD0">
        <w:rPr>
          <w:color w:val="auto"/>
          <w:lang w:val="en-US"/>
        </w:rPr>
        <w:t>он</w:t>
      </w:r>
      <w:proofErr w:type="spellEnd"/>
      <w:r w:rsidR="002569BA" w:rsidRPr="005E7AD0">
        <w:rPr>
          <w:color w:val="auto"/>
          <w:lang w:val="en-US"/>
        </w:rPr>
        <w:t xml:space="preserve"> </w:t>
      </w:r>
      <w:proofErr w:type="spellStart"/>
      <w:r w:rsidR="002569BA" w:rsidRPr="005E7AD0">
        <w:rPr>
          <w:color w:val="auto"/>
          <w:lang w:val="en-US"/>
        </w:rPr>
        <w:t>же</w:t>
      </w:r>
      <w:proofErr w:type="spellEnd"/>
      <w:r w:rsidR="002569BA" w:rsidRPr="005E7AD0">
        <w:rPr>
          <w:color w:val="auto"/>
          <w:lang w:val="en-US"/>
        </w:rPr>
        <w:t xml:space="preserve"> </w:t>
      </w:r>
      <w:proofErr w:type="spellStart"/>
      <w:r w:rsidR="002569BA" w:rsidRPr="005E7AD0">
        <w:rPr>
          <w:color w:val="auto"/>
          <w:lang w:val="en-US"/>
        </w:rPr>
        <w:t>логин</w:t>
      </w:r>
      <w:proofErr w:type="spellEnd"/>
      <w:r w:rsidR="002569BA" w:rsidRPr="005E7AD0">
        <w:rPr>
          <w:color w:val="auto"/>
          <w:lang w:val="en-US"/>
        </w:rPr>
        <w:t>)</w:t>
      </w:r>
    </w:p>
    <w:p w14:paraId="67D268D1" w14:textId="0E0C1290" w:rsidR="005F2023" w:rsidRPr="003558F1" w:rsidRDefault="005F2023" w:rsidP="003558F1">
      <w:pPr>
        <w:pStyle w:val="af8"/>
        <w:numPr>
          <w:ilvl w:val="0"/>
          <w:numId w:val="15"/>
        </w:numPr>
        <w:rPr>
          <w:color w:val="auto"/>
        </w:rPr>
      </w:pPr>
      <w:r>
        <w:rPr>
          <w:color w:val="auto"/>
        </w:rPr>
        <w:t>ПАРОЛЬ</w:t>
      </w:r>
    </w:p>
    <w:p w14:paraId="7E46F269" w14:textId="77777777" w:rsidR="003558F1" w:rsidRDefault="003558F1" w:rsidP="003558F1">
      <w:pPr>
        <w:pStyle w:val="af8"/>
        <w:numPr>
          <w:ilvl w:val="0"/>
          <w:numId w:val="15"/>
        </w:numPr>
        <w:rPr>
          <w:color w:val="auto"/>
        </w:rPr>
      </w:pPr>
      <w:r w:rsidRPr="003558F1">
        <w:rPr>
          <w:color w:val="auto"/>
        </w:rPr>
        <w:t>ТЕЛЕФОН</w:t>
      </w:r>
    </w:p>
    <w:p w14:paraId="0030E2BA" w14:textId="75D7BF03" w:rsidR="005F2023" w:rsidRDefault="003558F1" w:rsidP="003558F1">
      <w:r>
        <w:lastRenderedPageBreak/>
        <w:t>Нажать кнопку «Зарегис</w:t>
      </w:r>
      <w:r w:rsidR="005F2023">
        <w:t>трироваться»</w:t>
      </w:r>
    </w:p>
    <w:p w14:paraId="4774CAF8" w14:textId="77777777" w:rsidR="004A3062" w:rsidRDefault="004A3062" w:rsidP="003558F1">
      <w:pPr>
        <w:rPr>
          <w:rFonts w:eastAsia="Times New Roman" w:cs="Times New Roman"/>
        </w:rPr>
      </w:pPr>
      <w:r>
        <w:t xml:space="preserve">На указанные </w:t>
      </w:r>
      <w:r>
        <w:rPr>
          <w:lang w:val="en-US"/>
        </w:rPr>
        <w:t>e-mail</w:t>
      </w:r>
      <w:r>
        <w:t xml:space="preserve"> приходит </w:t>
      </w:r>
      <w:r w:rsidRPr="005E7AD0">
        <w:t xml:space="preserve">сообщение об успешной регистрации со ссылкой в свой аккаунт c адреса </w:t>
      </w:r>
      <w:r w:rsidRPr="007833EB">
        <w:t>voiceofbirds@domen.ru</w:t>
      </w:r>
      <w:r w:rsidRPr="005E7AD0">
        <w:rPr>
          <w:rFonts w:eastAsia="Times New Roman" w:cs="Times New Roman"/>
        </w:rPr>
        <w:t>, а также логином и паролем.</w:t>
      </w:r>
      <w:r>
        <w:rPr>
          <w:rFonts w:eastAsia="Times New Roman" w:cs="Times New Roman"/>
        </w:rPr>
        <w:t xml:space="preserve"> </w:t>
      </w:r>
    </w:p>
    <w:p w14:paraId="5396B79F" w14:textId="746E3ECD" w:rsidR="002569BA" w:rsidRPr="005E7AD0" w:rsidRDefault="004A3062" w:rsidP="003558F1">
      <w:r>
        <w:t>В</w:t>
      </w:r>
      <w:r w:rsidR="00580A28">
        <w:t xml:space="preserve"> административном разделе модератор видит </w:t>
      </w:r>
      <w:r>
        <w:t>всех</w:t>
      </w:r>
      <w:r w:rsidR="00580A28">
        <w:t xml:space="preserve"> </w:t>
      </w:r>
      <w:r>
        <w:t>зарегистрированных  пользователей</w:t>
      </w:r>
      <w:r w:rsidR="00900D4C">
        <w:t xml:space="preserve">. </w:t>
      </w:r>
    </w:p>
    <w:p w14:paraId="470B214B" w14:textId="110914B0" w:rsidR="001342CF" w:rsidRDefault="001342CF" w:rsidP="003558F1">
      <w:r>
        <w:t>Вход</w:t>
      </w:r>
    </w:p>
    <w:p w14:paraId="70C7BFD0" w14:textId="2BD57166" w:rsidR="005F2023" w:rsidRDefault="002569BA" w:rsidP="003558F1">
      <w:r>
        <w:t xml:space="preserve">Чтобы зайти в Личный Кабинет, нужно заполнить поля </w:t>
      </w:r>
    </w:p>
    <w:p w14:paraId="76B57EFC" w14:textId="51A1DEEC" w:rsidR="002569BA" w:rsidRPr="005E7AD0" w:rsidRDefault="002569BA" w:rsidP="002569BA">
      <w:pPr>
        <w:pStyle w:val="af8"/>
        <w:numPr>
          <w:ilvl w:val="0"/>
          <w:numId w:val="22"/>
        </w:numPr>
        <w:rPr>
          <w:color w:val="auto"/>
        </w:rPr>
      </w:pPr>
      <w:r w:rsidRPr="005E7AD0">
        <w:rPr>
          <w:color w:val="auto"/>
        </w:rPr>
        <w:t>Логин</w:t>
      </w:r>
    </w:p>
    <w:p w14:paraId="119664B3" w14:textId="49F1F0E8" w:rsidR="002569BA" w:rsidRPr="005E7AD0" w:rsidRDefault="002569BA" w:rsidP="002569BA">
      <w:pPr>
        <w:pStyle w:val="af8"/>
        <w:numPr>
          <w:ilvl w:val="0"/>
          <w:numId w:val="22"/>
        </w:numPr>
        <w:rPr>
          <w:color w:val="auto"/>
        </w:rPr>
      </w:pPr>
      <w:r w:rsidRPr="005E7AD0">
        <w:rPr>
          <w:color w:val="auto"/>
        </w:rPr>
        <w:t>Пароль</w:t>
      </w:r>
    </w:p>
    <w:p w14:paraId="0299499D" w14:textId="5D88F594" w:rsidR="001342CF" w:rsidRPr="001342CF" w:rsidRDefault="001342CF" w:rsidP="003558F1">
      <w:r>
        <w:t>Если пользователь забыл пароль, то нажав на кнопку «забыл пароль</w:t>
      </w:r>
      <w:r>
        <w:rPr>
          <w:lang w:val="en-US"/>
        </w:rPr>
        <w:t>?</w:t>
      </w:r>
      <w:r>
        <w:t xml:space="preserve">» откроется поп-ап с формой ввода </w:t>
      </w:r>
      <w:r>
        <w:rPr>
          <w:lang w:val="en-US"/>
        </w:rPr>
        <w:t>email</w:t>
      </w:r>
      <w:r>
        <w:t>, на который будет отправлен текущий пароль пользователя.</w:t>
      </w:r>
    </w:p>
    <w:p w14:paraId="1DD91467" w14:textId="1E3B14AA" w:rsidR="00363602" w:rsidRDefault="00363602" w:rsidP="00363602">
      <w:pPr>
        <w:pStyle w:val="af8"/>
        <w:numPr>
          <w:ilvl w:val="0"/>
          <w:numId w:val="16"/>
        </w:numPr>
      </w:pPr>
      <w:r w:rsidRPr="005E7AD0">
        <w:rPr>
          <w:color w:val="auto"/>
        </w:rPr>
        <w:t>требования к паролю – латинские буквы не менее 6.</w:t>
      </w:r>
    </w:p>
    <w:p w14:paraId="739051A6" w14:textId="77777777" w:rsidR="001342CF" w:rsidRDefault="001342CF" w:rsidP="001342CF">
      <w:pPr>
        <w:pStyle w:val="af8"/>
        <w:ind w:firstLine="0"/>
      </w:pPr>
    </w:p>
    <w:p w14:paraId="2A0F0B8E" w14:textId="22935844" w:rsidR="00363602" w:rsidRDefault="00363602" w:rsidP="00363602">
      <w:r>
        <w:t>Авторизация</w:t>
      </w:r>
    </w:p>
    <w:p w14:paraId="3FAE738A" w14:textId="66BF6C7C" w:rsidR="00363602" w:rsidRDefault="00363602" w:rsidP="00363602">
      <w:pPr>
        <w:rPr>
          <w:lang w:val="en-US"/>
        </w:rPr>
      </w:pPr>
      <w:r w:rsidRPr="007833EB">
        <w:t xml:space="preserve">Проходит через </w:t>
      </w:r>
      <w:r w:rsidR="001235AA" w:rsidRPr="007833EB">
        <w:t xml:space="preserve">одноклассники, </w:t>
      </w:r>
      <w:proofErr w:type="spellStart"/>
      <w:r w:rsidR="001235AA" w:rsidRPr="007833EB">
        <w:t>вконтакте</w:t>
      </w:r>
      <w:proofErr w:type="spellEnd"/>
      <w:r w:rsidR="001235AA" w:rsidRPr="007833EB">
        <w:t xml:space="preserve">, </w:t>
      </w:r>
      <w:proofErr w:type="spellStart"/>
      <w:r w:rsidR="001235AA" w:rsidRPr="007833EB">
        <w:t>facebook</w:t>
      </w:r>
      <w:proofErr w:type="spellEnd"/>
      <w:r w:rsidR="001235AA" w:rsidRPr="007833EB">
        <w:t xml:space="preserve">, </w:t>
      </w:r>
      <w:proofErr w:type="spellStart"/>
      <w:r w:rsidR="001235AA" w:rsidRPr="007833EB">
        <w:t>youtube</w:t>
      </w:r>
      <w:proofErr w:type="spellEnd"/>
      <w:r w:rsidR="001235AA" w:rsidRPr="007833EB">
        <w:t xml:space="preserve">, </w:t>
      </w:r>
      <w:proofErr w:type="spellStart"/>
      <w:r w:rsidR="001235AA" w:rsidRPr="007833EB">
        <w:t>google</w:t>
      </w:r>
      <w:proofErr w:type="spellEnd"/>
      <w:r w:rsidR="001235AA" w:rsidRPr="007833EB">
        <w:t>+</w:t>
      </w:r>
    </w:p>
    <w:p w14:paraId="1ADFDCDC" w14:textId="58B1AE68" w:rsidR="001342CF" w:rsidRDefault="00363602" w:rsidP="00363602">
      <w:r>
        <w:t xml:space="preserve">После успешной авторизации на сайте появляется </w:t>
      </w:r>
      <w:proofErr w:type="spellStart"/>
      <w:r>
        <w:t>аватар</w:t>
      </w:r>
      <w:proofErr w:type="spellEnd"/>
      <w:r>
        <w:t xml:space="preserve"> пользователя и доступ в Личный кабинет</w:t>
      </w:r>
      <w:r w:rsidR="001235AA">
        <w:t>.</w:t>
      </w:r>
    </w:p>
    <w:p w14:paraId="1928A33D" w14:textId="77777777" w:rsidR="001342CF" w:rsidRPr="00363602" w:rsidRDefault="001342CF" w:rsidP="00363602"/>
    <w:p w14:paraId="05815600" w14:textId="62456A15" w:rsidR="00363602" w:rsidRDefault="00363602" w:rsidP="00363602">
      <w:pPr>
        <w:rPr>
          <w:b/>
        </w:rPr>
      </w:pPr>
      <w:r>
        <w:rPr>
          <w:b/>
        </w:rPr>
        <w:t>Личный кабинет</w:t>
      </w:r>
    </w:p>
    <w:p w14:paraId="2B291633" w14:textId="4F6FA7F6" w:rsidR="00363602" w:rsidRDefault="00363602" w:rsidP="00363602">
      <w:r w:rsidRPr="00363602">
        <w:t>Личный кабинет пользователя</w:t>
      </w:r>
      <w:r>
        <w:t xml:space="preserve"> содержит информацию о пользователе, введенную при регистрации.</w:t>
      </w:r>
    </w:p>
    <w:p w14:paraId="5039AB5B" w14:textId="5057263A" w:rsidR="00363602" w:rsidRDefault="00363602" w:rsidP="00363602">
      <w:r>
        <w:t xml:space="preserve">Возможность загрузить фото, которая станет </w:t>
      </w:r>
      <w:proofErr w:type="spellStart"/>
      <w:r>
        <w:rPr>
          <w:lang w:val="en-US"/>
        </w:rPr>
        <w:t>userpic</w:t>
      </w:r>
      <w:proofErr w:type="spellEnd"/>
      <w:r>
        <w:t xml:space="preserve"> </w:t>
      </w:r>
    </w:p>
    <w:p w14:paraId="205C23C2" w14:textId="7742A390" w:rsidR="00900D4C" w:rsidRDefault="001235AA" w:rsidP="00363602">
      <w:r>
        <w:t>Также, в ЛК можно увидеть:</w:t>
      </w:r>
    </w:p>
    <w:p w14:paraId="4AEEFA93" w14:textId="03351573" w:rsidR="001342CF" w:rsidRPr="00E635DF" w:rsidRDefault="00900D4C" w:rsidP="00900D4C">
      <w:pPr>
        <w:pStyle w:val="af8"/>
        <w:numPr>
          <w:ilvl w:val="0"/>
          <w:numId w:val="15"/>
        </w:numPr>
        <w:rPr>
          <w:color w:val="auto"/>
        </w:rPr>
      </w:pPr>
      <w:r w:rsidRPr="00E635DF">
        <w:rPr>
          <w:color w:val="auto"/>
        </w:rPr>
        <w:t>список сохраненных озвученных роликов (не более 3 версий для каждого мультфильма) не отправленных на конкурс</w:t>
      </w:r>
    </w:p>
    <w:p w14:paraId="4DDAF51B" w14:textId="6029CFDE" w:rsidR="00900D4C" w:rsidRPr="00E635DF" w:rsidRDefault="00900D4C" w:rsidP="00900D4C">
      <w:pPr>
        <w:pStyle w:val="af8"/>
        <w:numPr>
          <w:ilvl w:val="0"/>
          <w:numId w:val="15"/>
        </w:numPr>
        <w:rPr>
          <w:color w:val="auto"/>
        </w:rPr>
      </w:pPr>
      <w:r w:rsidRPr="00E635DF">
        <w:rPr>
          <w:color w:val="auto"/>
        </w:rPr>
        <w:t xml:space="preserve">конкурсные работы (название, дату отправки, возможность просмотреть и прослушать работу, статус – на </w:t>
      </w:r>
      <w:proofErr w:type="spellStart"/>
      <w:r w:rsidRPr="00E635DF">
        <w:rPr>
          <w:color w:val="auto"/>
        </w:rPr>
        <w:t>модерации</w:t>
      </w:r>
      <w:proofErr w:type="spellEnd"/>
      <w:r w:rsidRPr="00E635DF">
        <w:rPr>
          <w:color w:val="auto"/>
          <w:lang w:val="en-US"/>
        </w:rPr>
        <w:t>/</w:t>
      </w:r>
      <w:r w:rsidRPr="00E635DF">
        <w:rPr>
          <w:color w:val="auto"/>
        </w:rPr>
        <w:t>одобрено</w:t>
      </w:r>
      <w:r w:rsidRPr="00E635DF">
        <w:rPr>
          <w:color w:val="auto"/>
          <w:lang w:val="en-US"/>
        </w:rPr>
        <w:t>/</w:t>
      </w:r>
      <w:r w:rsidR="00BC1EF5" w:rsidRPr="00E635DF">
        <w:rPr>
          <w:color w:val="auto"/>
        </w:rPr>
        <w:t xml:space="preserve">отклонено, ссылку на свою опубликованную работу на канале </w:t>
      </w:r>
      <w:r w:rsidR="00BC1EF5" w:rsidRPr="00E635DF">
        <w:rPr>
          <w:color w:val="auto"/>
          <w:lang w:val="en-US"/>
        </w:rPr>
        <w:t>YouTube</w:t>
      </w:r>
      <w:r w:rsidR="001235AA">
        <w:rPr>
          <w:color w:val="auto"/>
          <w:lang w:val="en-US"/>
        </w:rPr>
        <w:t xml:space="preserve">, </w:t>
      </w:r>
      <w:proofErr w:type="spellStart"/>
      <w:r w:rsidR="001235AA" w:rsidRPr="002929B1">
        <w:rPr>
          <w:color w:val="auto"/>
          <w:lang w:val="en-US"/>
        </w:rPr>
        <w:t>количество</w:t>
      </w:r>
      <w:proofErr w:type="spellEnd"/>
      <w:r w:rsidR="001235AA" w:rsidRPr="002929B1">
        <w:rPr>
          <w:color w:val="auto"/>
          <w:lang w:val="en-US"/>
        </w:rPr>
        <w:t xml:space="preserve"> </w:t>
      </w:r>
      <w:proofErr w:type="spellStart"/>
      <w:r w:rsidR="001235AA" w:rsidRPr="002929B1">
        <w:rPr>
          <w:color w:val="auto"/>
          <w:lang w:val="en-US"/>
        </w:rPr>
        <w:t>отметок</w:t>
      </w:r>
      <w:proofErr w:type="spellEnd"/>
      <w:r w:rsidR="001235AA" w:rsidRPr="002929B1">
        <w:rPr>
          <w:color w:val="auto"/>
          <w:lang w:val="en-US"/>
        </w:rPr>
        <w:t xml:space="preserve"> “</w:t>
      </w:r>
      <w:proofErr w:type="spellStart"/>
      <w:r w:rsidR="001235AA" w:rsidRPr="002929B1">
        <w:rPr>
          <w:color w:val="auto"/>
          <w:lang w:val="en-US"/>
        </w:rPr>
        <w:t>Мне</w:t>
      </w:r>
      <w:proofErr w:type="spellEnd"/>
      <w:r w:rsidR="001235AA" w:rsidRPr="002929B1">
        <w:rPr>
          <w:color w:val="auto"/>
          <w:lang w:val="en-US"/>
        </w:rPr>
        <w:t xml:space="preserve"> </w:t>
      </w:r>
      <w:proofErr w:type="spellStart"/>
      <w:r w:rsidR="001235AA" w:rsidRPr="002929B1">
        <w:rPr>
          <w:color w:val="auto"/>
          <w:lang w:val="en-US"/>
        </w:rPr>
        <w:t>нравится</w:t>
      </w:r>
      <w:proofErr w:type="spellEnd"/>
      <w:r w:rsidR="001235AA" w:rsidRPr="002929B1">
        <w:rPr>
          <w:color w:val="auto"/>
          <w:lang w:val="en-US"/>
        </w:rPr>
        <w:t>” с YouTube</w:t>
      </w:r>
      <w:r w:rsidR="008C728E">
        <w:rPr>
          <w:color w:val="auto"/>
          <w:lang w:val="en-US"/>
        </w:rPr>
        <w:t xml:space="preserve"> в </w:t>
      </w:r>
      <w:proofErr w:type="spellStart"/>
      <w:r w:rsidR="008C728E">
        <w:rPr>
          <w:color w:val="auto"/>
          <w:lang w:val="en-US"/>
        </w:rPr>
        <w:t>режиме</w:t>
      </w:r>
      <w:proofErr w:type="spellEnd"/>
      <w:r w:rsidR="008C728E">
        <w:rPr>
          <w:color w:val="auto"/>
          <w:lang w:val="en-US"/>
        </w:rPr>
        <w:t xml:space="preserve"> </w:t>
      </w:r>
      <w:proofErr w:type="spellStart"/>
      <w:r w:rsidR="008C728E">
        <w:rPr>
          <w:color w:val="auto"/>
          <w:lang w:val="en-US"/>
        </w:rPr>
        <w:t>он-лайн</w:t>
      </w:r>
      <w:proofErr w:type="spellEnd"/>
      <w:r w:rsidR="00BC1EF5" w:rsidRPr="00E635DF">
        <w:rPr>
          <w:color w:val="auto"/>
          <w:lang w:val="en-US"/>
        </w:rPr>
        <w:t>)</w:t>
      </w:r>
    </w:p>
    <w:p w14:paraId="34A2953F" w14:textId="3F4BA4E6" w:rsidR="003442CC" w:rsidRPr="003442CC" w:rsidRDefault="003442CC" w:rsidP="003442CC">
      <w:pPr>
        <w:rPr>
          <w:lang w:val="en-US"/>
        </w:rPr>
      </w:pPr>
      <w:r>
        <w:t xml:space="preserve">Если работа прошла </w:t>
      </w:r>
      <w:proofErr w:type="spellStart"/>
      <w:r>
        <w:t>модерацию</w:t>
      </w:r>
      <w:proofErr w:type="spellEnd"/>
      <w:r>
        <w:t xml:space="preserve">, то помимо статуса возле работы, появляется иконка – напоминание о том, что голосование проходит на канале </w:t>
      </w:r>
      <w:r>
        <w:rPr>
          <w:lang w:val="en-US"/>
        </w:rPr>
        <w:t>YouTube</w:t>
      </w:r>
    </w:p>
    <w:p w14:paraId="545EAB28" w14:textId="6592F0DC" w:rsidR="00900D4C" w:rsidRDefault="00900D4C" w:rsidP="00900D4C">
      <w:pPr>
        <w:rPr>
          <w:b/>
        </w:rPr>
      </w:pPr>
      <w:proofErr w:type="spellStart"/>
      <w:r w:rsidRPr="00900D4C">
        <w:rPr>
          <w:b/>
        </w:rPr>
        <w:t>Модерация</w:t>
      </w:r>
      <w:proofErr w:type="spellEnd"/>
    </w:p>
    <w:p w14:paraId="5DAC3C94" w14:textId="77777777" w:rsidR="00BC1EF5" w:rsidRDefault="00BC1EF5" w:rsidP="00900D4C">
      <w:r>
        <w:t xml:space="preserve">В </w:t>
      </w:r>
      <w:r>
        <w:rPr>
          <w:lang w:val="en-US"/>
        </w:rPr>
        <w:t>CMS</w:t>
      </w:r>
      <w:r>
        <w:t xml:space="preserve"> сайта модератор может </w:t>
      </w:r>
    </w:p>
    <w:p w14:paraId="512F1D42" w14:textId="2D1F2ABB" w:rsidR="00900D4C" w:rsidRPr="002929B1" w:rsidRDefault="00BC1EF5" w:rsidP="00BC1EF5">
      <w:pPr>
        <w:pStyle w:val="af8"/>
        <w:numPr>
          <w:ilvl w:val="0"/>
          <w:numId w:val="15"/>
        </w:numPr>
        <w:rPr>
          <w:color w:val="auto"/>
        </w:rPr>
      </w:pPr>
      <w:r w:rsidRPr="002929B1">
        <w:rPr>
          <w:color w:val="auto"/>
        </w:rPr>
        <w:t>наблюдать всех зарегистрированных пользователей (</w:t>
      </w:r>
      <w:r w:rsidR="004A3062">
        <w:rPr>
          <w:color w:val="auto"/>
        </w:rPr>
        <w:t>редактировать список пользователей</w:t>
      </w:r>
      <w:r w:rsidRPr="002929B1">
        <w:rPr>
          <w:color w:val="auto"/>
        </w:rPr>
        <w:t>).</w:t>
      </w:r>
      <w:r w:rsidR="00E83385" w:rsidRPr="002929B1">
        <w:rPr>
          <w:color w:val="auto"/>
        </w:rPr>
        <w:t xml:space="preserve"> </w:t>
      </w:r>
    </w:p>
    <w:p w14:paraId="4A653A1D" w14:textId="3CA86746" w:rsidR="00BC1EF5" w:rsidRPr="00E635DF" w:rsidRDefault="00BC1EF5" w:rsidP="00BC1EF5">
      <w:pPr>
        <w:pStyle w:val="af8"/>
        <w:numPr>
          <w:ilvl w:val="0"/>
          <w:numId w:val="15"/>
        </w:numPr>
        <w:rPr>
          <w:color w:val="auto"/>
        </w:rPr>
      </w:pPr>
      <w:r w:rsidRPr="00E635DF">
        <w:rPr>
          <w:color w:val="auto"/>
        </w:rPr>
        <w:t>одобрять</w:t>
      </w:r>
      <w:r w:rsidRPr="00E635DF">
        <w:rPr>
          <w:color w:val="auto"/>
          <w:lang w:val="en-US"/>
        </w:rPr>
        <w:t>/</w:t>
      </w:r>
      <w:r w:rsidRPr="00E635DF">
        <w:rPr>
          <w:color w:val="auto"/>
        </w:rPr>
        <w:t>отклонять конкурсные работы.</w:t>
      </w:r>
    </w:p>
    <w:p w14:paraId="1FCAA854" w14:textId="356B4EAB" w:rsidR="00BC1EF5" w:rsidRDefault="00BC1EF5" w:rsidP="00BC1EF5">
      <w:r>
        <w:lastRenderedPageBreak/>
        <w:t>Если работа отклонена</w:t>
      </w:r>
      <w:r w:rsidR="003442CC">
        <w:t>,</w:t>
      </w:r>
      <w:r>
        <w:t xml:space="preserve"> то на </w:t>
      </w:r>
      <w:r w:rsidRPr="00BC1EF5">
        <w:rPr>
          <w:lang w:val="en-US"/>
        </w:rPr>
        <w:t>email</w:t>
      </w:r>
      <w:r>
        <w:t xml:space="preserve"> пользователя приходит инф</w:t>
      </w:r>
      <w:r w:rsidR="003442CC">
        <w:t>ормационное</w:t>
      </w:r>
      <w:r w:rsidR="003442CC" w:rsidRPr="003442CC">
        <w:t xml:space="preserve"> </w:t>
      </w:r>
      <w:r w:rsidR="003442CC">
        <w:t>сообщение о причинах отклонения работы.</w:t>
      </w:r>
    </w:p>
    <w:p w14:paraId="5401EF82" w14:textId="632AF466" w:rsidR="003442CC" w:rsidRPr="003442CC" w:rsidRDefault="004A3062" w:rsidP="00BC1EF5">
      <w:pPr>
        <w:rPr>
          <w:lang w:val="en-US"/>
        </w:rPr>
      </w:pPr>
      <w:r>
        <w:t>Если работа</w:t>
      </w:r>
      <w:r w:rsidR="003442CC">
        <w:t xml:space="preserve"> </w:t>
      </w:r>
      <w:r>
        <w:t>ушла на рассмотрение</w:t>
      </w:r>
      <w:r w:rsidR="003442CC">
        <w:t xml:space="preserve">, то на </w:t>
      </w:r>
      <w:r w:rsidR="003442CC">
        <w:rPr>
          <w:lang w:val="en-US"/>
        </w:rPr>
        <w:t>email</w:t>
      </w:r>
      <w:r w:rsidR="003442CC">
        <w:t xml:space="preserve"> пользователя приходит информационное сообщение о статусе. Также пользователю напоминают, что сам конкурс проходит на канале </w:t>
      </w:r>
      <w:r w:rsidR="003442CC">
        <w:rPr>
          <w:lang w:val="en-US"/>
        </w:rPr>
        <w:t>YouTube</w:t>
      </w:r>
      <w:r w:rsidR="00E83385">
        <w:rPr>
          <w:lang w:val="en-US"/>
        </w:rPr>
        <w:t>.</w:t>
      </w:r>
    </w:p>
    <w:p w14:paraId="02A136BF" w14:textId="0AEA90CC" w:rsidR="00BC1EF5" w:rsidRDefault="00BC1EF5" w:rsidP="00BC1EF5">
      <w:r>
        <w:t xml:space="preserve">Если работа одобрена, то она автоматически загружается на официальный канал </w:t>
      </w:r>
      <w:r>
        <w:rPr>
          <w:lang w:val="en-US"/>
        </w:rPr>
        <w:t xml:space="preserve">Kinder </w:t>
      </w:r>
      <w:r>
        <w:t xml:space="preserve">на </w:t>
      </w:r>
      <w:r>
        <w:rPr>
          <w:lang w:val="en-US"/>
        </w:rPr>
        <w:t xml:space="preserve">YouTube </w:t>
      </w:r>
      <w:r w:rsidRPr="00BC1EF5">
        <w:rPr>
          <w:highlight w:val="yellow"/>
        </w:rPr>
        <w:t>указать канал</w:t>
      </w:r>
      <w:r>
        <w:t xml:space="preserve"> ,а пользователь после публикации его работы в </w:t>
      </w:r>
      <w:r>
        <w:rPr>
          <w:lang w:val="en-US"/>
        </w:rPr>
        <w:t>YouTube</w:t>
      </w:r>
      <w:r>
        <w:t xml:space="preserve"> получает прямую ссылку на свою работу в личный кабинет на сайте.</w:t>
      </w:r>
    </w:p>
    <w:p w14:paraId="13A94AB6" w14:textId="3CDFC0EE" w:rsidR="00A83C87" w:rsidRPr="00A83C87" w:rsidRDefault="00A83C87" w:rsidP="00BC1EF5">
      <w:r>
        <w:t xml:space="preserve">Клиенту необходимо предоставить доступы к </w:t>
      </w:r>
      <w:bookmarkStart w:id="0" w:name="_GoBack"/>
      <w:bookmarkEnd w:id="0"/>
      <w:r>
        <w:t xml:space="preserve">каналу </w:t>
      </w:r>
      <w:r>
        <w:rPr>
          <w:lang w:val="en-US"/>
        </w:rPr>
        <w:t xml:space="preserve">YouTube </w:t>
      </w:r>
      <w:r>
        <w:t>не позднее 10 августа 2015 г.</w:t>
      </w:r>
    </w:p>
    <w:p w14:paraId="021F62FE" w14:textId="77777777" w:rsidR="00E83385" w:rsidRDefault="00E83385" w:rsidP="00BC1EF5"/>
    <w:p w14:paraId="154C64E4" w14:textId="2A849FC7" w:rsidR="00BC1EF5" w:rsidRDefault="00BC1EF5" w:rsidP="00BC1EF5">
      <w:pPr>
        <w:rPr>
          <w:b/>
        </w:rPr>
      </w:pPr>
      <w:r>
        <w:rPr>
          <w:b/>
        </w:rPr>
        <w:t>Голосование</w:t>
      </w:r>
    </w:p>
    <w:p w14:paraId="221E256A" w14:textId="1002EDC7" w:rsidR="00400BF7" w:rsidRPr="00E635DF" w:rsidRDefault="00BC1EF5" w:rsidP="00363602">
      <w:pPr>
        <w:rPr>
          <w:lang w:val="en-US"/>
        </w:rPr>
      </w:pPr>
      <w:r>
        <w:t xml:space="preserve">Голосование за работы происходит </w:t>
      </w:r>
      <w:r w:rsidR="003442CC">
        <w:t xml:space="preserve">только </w:t>
      </w:r>
      <w:r>
        <w:t xml:space="preserve">на официальном канале </w:t>
      </w:r>
      <w:r>
        <w:rPr>
          <w:lang w:val="en-US"/>
        </w:rPr>
        <w:t>Kinder</w:t>
      </w:r>
      <w:r>
        <w:t xml:space="preserve"> в  </w:t>
      </w:r>
      <w:r>
        <w:rPr>
          <w:lang w:val="en-US"/>
        </w:rPr>
        <w:t xml:space="preserve">YouTube. </w:t>
      </w:r>
      <w:proofErr w:type="spellStart"/>
      <w:r w:rsidRPr="00BC1EF5">
        <w:rPr>
          <w:highlight w:val="yellow"/>
          <w:lang w:val="en-US"/>
        </w:rPr>
        <w:t>Указать</w:t>
      </w:r>
      <w:proofErr w:type="spellEnd"/>
      <w:r w:rsidRPr="00BC1EF5">
        <w:rPr>
          <w:highlight w:val="yellow"/>
          <w:lang w:val="en-US"/>
        </w:rPr>
        <w:t xml:space="preserve"> </w:t>
      </w:r>
      <w:proofErr w:type="spellStart"/>
      <w:r w:rsidRPr="00BC1EF5">
        <w:rPr>
          <w:highlight w:val="yellow"/>
          <w:lang w:val="en-US"/>
        </w:rPr>
        <w:t>канал</w:t>
      </w:r>
      <w:proofErr w:type="spellEnd"/>
    </w:p>
    <w:p w14:paraId="183CE1B9" w14:textId="77777777" w:rsidR="003558F1" w:rsidRDefault="003558F1" w:rsidP="003558F1">
      <w:pPr>
        <w:rPr>
          <w:b/>
        </w:rPr>
      </w:pPr>
    </w:p>
    <w:p w14:paraId="7F99F73D" w14:textId="38DB4082" w:rsidR="003558F1" w:rsidRPr="001342CF" w:rsidRDefault="001342CF" w:rsidP="001342CF">
      <w:pPr>
        <w:pStyle w:val="21"/>
        <w:rPr>
          <w:lang w:val="en-US"/>
        </w:rPr>
      </w:pPr>
      <w:r>
        <w:t xml:space="preserve">Технические требования </w:t>
      </w:r>
    </w:p>
    <w:p w14:paraId="73160B27" w14:textId="77777777" w:rsidR="003558F1" w:rsidRPr="00E66566" w:rsidRDefault="003558F1" w:rsidP="003558F1">
      <w:pPr>
        <w:rPr>
          <w:color w:val="FF0000"/>
        </w:rPr>
      </w:pPr>
    </w:p>
    <w:p w14:paraId="7CA5D1DA" w14:textId="568EA986" w:rsidR="00E66566" w:rsidRPr="00E635DF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color w:val="auto"/>
          <w:sz w:val="22"/>
        </w:rPr>
      </w:pPr>
      <w:r w:rsidRPr="005E7AD0">
        <w:rPr>
          <w:rFonts w:asciiTheme="minorHAnsi" w:hAnsiTheme="minorHAnsi"/>
          <w:color w:val="auto"/>
          <w:sz w:val="22"/>
        </w:rPr>
        <w:t>Хостинг:</w:t>
      </w:r>
    </w:p>
    <w:p w14:paraId="24C053F1" w14:textId="6F0F8A2E" w:rsidR="00E66566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  <w:r w:rsidRPr="005E7AD0">
        <w:rPr>
          <w:rFonts w:asciiTheme="minorHAnsi" w:hAnsiTheme="minorHAnsi"/>
          <w:b w:val="0"/>
          <w:color w:val="auto"/>
          <w:sz w:val="22"/>
        </w:rPr>
        <w:t>Проект разворачивае</w:t>
      </w:r>
      <w:r w:rsidR="00FA508D">
        <w:rPr>
          <w:rFonts w:asciiTheme="minorHAnsi" w:hAnsiTheme="minorHAnsi"/>
          <w:b w:val="0"/>
          <w:color w:val="auto"/>
          <w:sz w:val="22"/>
        </w:rPr>
        <w:t>т самостоятельно клиент у</w:t>
      </w:r>
      <w:r w:rsidRPr="005E7AD0">
        <w:rPr>
          <w:rFonts w:asciiTheme="minorHAnsi" w:hAnsiTheme="minorHAnsi"/>
          <w:b w:val="0"/>
          <w:color w:val="auto"/>
          <w:sz w:val="22"/>
        </w:rPr>
        <w:t xml:space="preserve"> </w:t>
      </w:r>
      <w:r w:rsidR="00FA508D">
        <w:rPr>
          <w:rFonts w:asciiTheme="minorHAnsi" w:hAnsiTheme="minorHAnsi"/>
          <w:b w:val="0"/>
          <w:color w:val="auto"/>
          <w:sz w:val="22"/>
        </w:rPr>
        <w:t>себя на сервере.</w:t>
      </w:r>
    </w:p>
    <w:p w14:paraId="074DE309" w14:textId="77777777" w:rsidR="00FA508D" w:rsidRPr="005E7AD0" w:rsidRDefault="00FA508D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</w:p>
    <w:p w14:paraId="381CF7C2" w14:textId="6CEB7055" w:rsidR="00E66566" w:rsidRDefault="00FA508D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  <w:r>
        <w:rPr>
          <w:rFonts w:asciiTheme="minorHAnsi" w:hAnsiTheme="minorHAnsi"/>
          <w:b w:val="0"/>
          <w:color w:val="auto"/>
          <w:sz w:val="22"/>
        </w:rPr>
        <w:t>Сдача-принятие сайта происходит на тестовом домене подрядчика</w:t>
      </w:r>
      <w:r w:rsidR="004A3062">
        <w:rPr>
          <w:rFonts w:asciiTheme="minorHAnsi" w:hAnsiTheme="minorHAnsi"/>
          <w:b w:val="0"/>
          <w:color w:val="auto"/>
          <w:sz w:val="22"/>
        </w:rPr>
        <w:t xml:space="preserve"> не позднее 01 сентября</w:t>
      </w:r>
      <w:r>
        <w:rPr>
          <w:rFonts w:asciiTheme="minorHAnsi" w:hAnsiTheme="minorHAnsi"/>
          <w:b w:val="0"/>
          <w:color w:val="auto"/>
          <w:sz w:val="22"/>
        </w:rPr>
        <w:t>. После принятия работ Заказчиком, закрепленных в данном ТЗ, агентство передает дистрибутив через</w:t>
      </w:r>
      <w:r w:rsidR="00E66566" w:rsidRPr="005E7AD0">
        <w:rPr>
          <w:rFonts w:asciiTheme="minorHAnsi" w:hAnsiTheme="minorHAnsi"/>
          <w:b w:val="0"/>
          <w:color w:val="auto"/>
          <w:sz w:val="22"/>
        </w:rPr>
        <w:t xml:space="preserve"> </w:t>
      </w:r>
      <w:r w:rsidR="00E66566" w:rsidRPr="005E7AD0">
        <w:rPr>
          <w:rFonts w:asciiTheme="minorHAnsi" w:hAnsiTheme="minorHAnsi"/>
          <w:b w:val="0"/>
          <w:color w:val="auto"/>
          <w:sz w:val="22"/>
          <w:lang w:val="en-US"/>
        </w:rPr>
        <w:t>ftp-</w:t>
      </w:r>
      <w:r w:rsidR="00E66566" w:rsidRPr="005E7AD0">
        <w:rPr>
          <w:rFonts w:asciiTheme="minorHAnsi" w:hAnsiTheme="minorHAnsi"/>
          <w:b w:val="0"/>
          <w:color w:val="auto"/>
          <w:sz w:val="22"/>
        </w:rPr>
        <w:t>доступ</w:t>
      </w:r>
      <w:r>
        <w:rPr>
          <w:rFonts w:asciiTheme="minorHAnsi" w:hAnsiTheme="minorHAnsi"/>
          <w:b w:val="0"/>
          <w:color w:val="auto"/>
          <w:sz w:val="22"/>
        </w:rPr>
        <w:t>, предоставленным Заказчиком</w:t>
      </w:r>
      <w:r w:rsidR="00E66566" w:rsidRPr="005E7AD0">
        <w:rPr>
          <w:rFonts w:asciiTheme="minorHAnsi" w:hAnsiTheme="minorHAnsi"/>
          <w:b w:val="0"/>
          <w:color w:val="auto"/>
          <w:sz w:val="22"/>
        </w:rPr>
        <w:t xml:space="preserve"> </w:t>
      </w:r>
      <w:r w:rsidR="00A32BF0">
        <w:rPr>
          <w:rFonts w:asciiTheme="minorHAnsi" w:hAnsiTheme="minorHAnsi"/>
          <w:b w:val="0"/>
          <w:color w:val="auto"/>
          <w:sz w:val="22"/>
        </w:rPr>
        <w:t>не позднее 15</w:t>
      </w:r>
      <w:r w:rsidR="00972DC2" w:rsidRPr="005E7AD0">
        <w:rPr>
          <w:rFonts w:asciiTheme="minorHAnsi" w:hAnsiTheme="minorHAnsi"/>
          <w:b w:val="0"/>
          <w:color w:val="auto"/>
          <w:sz w:val="22"/>
        </w:rPr>
        <w:t xml:space="preserve">-го </w:t>
      </w:r>
      <w:r w:rsidR="003442CC">
        <w:rPr>
          <w:rFonts w:asciiTheme="minorHAnsi" w:hAnsiTheme="minorHAnsi"/>
          <w:b w:val="0"/>
          <w:color w:val="auto"/>
          <w:sz w:val="22"/>
        </w:rPr>
        <w:t>августа 2015г</w:t>
      </w:r>
      <w:r w:rsidR="00E66566" w:rsidRPr="005E7AD0">
        <w:rPr>
          <w:rFonts w:asciiTheme="minorHAnsi" w:hAnsiTheme="minorHAnsi"/>
          <w:b w:val="0"/>
          <w:color w:val="auto"/>
          <w:sz w:val="22"/>
        </w:rPr>
        <w:t>.</w:t>
      </w:r>
      <w:r w:rsidR="00E83385">
        <w:rPr>
          <w:rFonts w:asciiTheme="minorHAnsi" w:hAnsiTheme="minorHAnsi"/>
          <w:b w:val="0"/>
          <w:color w:val="auto"/>
          <w:sz w:val="22"/>
        </w:rPr>
        <w:t xml:space="preserve"> </w:t>
      </w:r>
    </w:p>
    <w:p w14:paraId="5766DD52" w14:textId="77777777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auto"/>
          <w:sz w:val="22"/>
        </w:rPr>
      </w:pPr>
    </w:p>
    <w:p w14:paraId="241D8B97" w14:textId="16E48249" w:rsidR="00E66566" w:rsidRPr="005E7AD0" w:rsidRDefault="00E66566" w:rsidP="00E66566">
      <w:pPr>
        <w:pStyle w:val="20"/>
        <w:numPr>
          <w:ilvl w:val="0"/>
          <w:numId w:val="0"/>
        </w:numPr>
        <w:rPr>
          <w:rFonts w:asciiTheme="minorHAnsi" w:hAnsiTheme="minorHAnsi"/>
          <w:color w:val="auto"/>
          <w:sz w:val="22"/>
          <w:lang w:val="en-US"/>
        </w:rPr>
      </w:pPr>
      <w:r w:rsidRPr="005E7AD0">
        <w:rPr>
          <w:rFonts w:asciiTheme="minorHAnsi" w:hAnsiTheme="minorHAnsi"/>
          <w:color w:val="auto"/>
          <w:sz w:val="22"/>
        </w:rPr>
        <w:t>Адрес сайта</w:t>
      </w:r>
      <w:r w:rsidRPr="005E7AD0">
        <w:rPr>
          <w:rFonts w:asciiTheme="minorHAnsi" w:hAnsiTheme="minorHAnsi"/>
          <w:color w:val="auto"/>
          <w:sz w:val="22"/>
          <w:lang w:val="en-US"/>
        </w:rPr>
        <w:t>:</w:t>
      </w:r>
    </w:p>
    <w:p w14:paraId="25A16C45" w14:textId="44ACFEF9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proofErr w:type="spellStart"/>
      <w:r w:rsidRPr="003B2479">
        <w:rPr>
          <w:rFonts w:cs="Times"/>
          <w:color w:val="000000" w:themeColor="text1"/>
          <w:szCs w:val="32"/>
          <w:lang w:val="en-US"/>
        </w:rPr>
        <w:t>Основной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 xml:space="preserve"> 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домен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 xml:space="preserve"> – </w:t>
      </w:r>
      <w:hyperlink r:id="rId9" w:history="1">
        <w:r w:rsidRPr="003B2479">
          <w:rPr>
            <w:rFonts w:cs="Times"/>
            <w:color w:val="000000" w:themeColor="text1"/>
            <w:szCs w:val="32"/>
            <w:u w:val="single" w:color="184963"/>
            <w:lang w:val="en-US"/>
          </w:rPr>
          <w:t>http://milkslice.ru/</w:t>
        </w:r>
      </w:hyperlink>
    </w:p>
    <w:p w14:paraId="2C75BD26" w14:textId="77777777" w:rsid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</w:p>
    <w:p w14:paraId="13D885EE" w14:textId="3F185CF4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b/>
          <w:color w:val="000000" w:themeColor="text1"/>
          <w:szCs w:val="32"/>
          <w:lang w:val="en-US"/>
        </w:rPr>
      </w:pPr>
      <w:r w:rsidRPr="003B2479">
        <w:rPr>
          <w:rFonts w:cs="Times"/>
          <w:b/>
          <w:color w:val="000000" w:themeColor="text1"/>
          <w:szCs w:val="32"/>
        </w:rPr>
        <w:t xml:space="preserve">Код </w:t>
      </w:r>
      <w:proofErr w:type="spellStart"/>
      <w:r w:rsidRPr="003B2479">
        <w:rPr>
          <w:rFonts w:cs="Times"/>
          <w:b/>
          <w:color w:val="000000" w:themeColor="text1"/>
          <w:szCs w:val="32"/>
        </w:rPr>
        <w:t>cчетчика</w:t>
      </w:r>
      <w:proofErr w:type="spellEnd"/>
      <w:r w:rsidR="008C728E">
        <w:rPr>
          <w:rFonts w:cs="Times"/>
          <w:b/>
          <w:color w:val="000000" w:themeColor="text1"/>
          <w:szCs w:val="32"/>
        </w:rPr>
        <w:t xml:space="preserve"> для установки на сайт</w:t>
      </w:r>
      <w:r w:rsidRPr="003B2479">
        <w:rPr>
          <w:rFonts w:cs="Times"/>
          <w:b/>
          <w:color w:val="000000" w:themeColor="text1"/>
          <w:szCs w:val="32"/>
          <w:lang w:val="en-US"/>
        </w:rPr>
        <w:t>:</w:t>
      </w:r>
    </w:p>
    <w:p w14:paraId="3BE62F8D" w14:textId="3BBE6FEC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proofErr w:type="spellStart"/>
      <w:r w:rsidRPr="003B2479">
        <w:rPr>
          <w:rFonts w:cs="Times"/>
          <w:color w:val="000000" w:themeColor="text1"/>
          <w:szCs w:val="32"/>
          <w:lang w:val="en-US"/>
        </w:rPr>
        <w:t>Код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 UA (GA)</w:t>
      </w:r>
    </w:p>
    <w:p w14:paraId="08BAF869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>&lt;</w:t>
      </w:r>
      <w:proofErr w:type="gramStart"/>
      <w:r w:rsidRPr="003B2479">
        <w:rPr>
          <w:rFonts w:cs="Times"/>
          <w:color w:val="000000" w:themeColor="text1"/>
          <w:szCs w:val="32"/>
          <w:lang w:val="en-US"/>
        </w:rPr>
        <w:t>script</w:t>
      </w:r>
      <w:proofErr w:type="gramEnd"/>
      <w:r w:rsidRPr="003B2479">
        <w:rPr>
          <w:rFonts w:cs="Times"/>
          <w:color w:val="000000" w:themeColor="text1"/>
          <w:szCs w:val="32"/>
          <w:lang w:val="en-US"/>
        </w:rPr>
        <w:t>&gt;</w:t>
      </w:r>
    </w:p>
    <w:p w14:paraId="07D892DD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>  (</w:t>
      </w:r>
      <w:proofErr w:type="gramStart"/>
      <w:r w:rsidRPr="003B2479">
        <w:rPr>
          <w:rFonts w:cs="Times"/>
          <w:color w:val="000000" w:themeColor="text1"/>
          <w:szCs w:val="32"/>
          <w:lang w:val="en-US"/>
        </w:rPr>
        <w:t>function</w:t>
      </w:r>
      <w:proofErr w:type="gramEnd"/>
      <w:r w:rsidRPr="003B2479">
        <w:rPr>
          <w:rFonts w:cs="Times"/>
          <w:color w:val="000000" w:themeColor="text1"/>
          <w:szCs w:val="32"/>
          <w:lang w:val="en-US"/>
        </w:rPr>
        <w:t>(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i,s,o,g,r,a,m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){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i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['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GoogleAnalyticsObject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']=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r;i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[r]=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i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[r]||function(){</w:t>
      </w:r>
    </w:p>
    <w:p w14:paraId="1A86DD0A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>  (</w:t>
      </w:r>
      <w:proofErr w:type="spellStart"/>
      <w:proofErr w:type="gramStart"/>
      <w:r w:rsidRPr="003B2479">
        <w:rPr>
          <w:rFonts w:cs="Times"/>
          <w:color w:val="000000" w:themeColor="text1"/>
          <w:szCs w:val="32"/>
          <w:lang w:val="en-US"/>
        </w:rPr>
        <w:t>i</w:t>
      </w:r>
      <w:proofErr w:type="spellEnd"/>
      <w:proofErr w:type="gramEnd"/>
      <w:r w:rsidRPr="003B2479">
        <w:rPr>
          <w:rFonts w:cs="Times"/>
          <w:color w:val="000000" w:themeColor="text1"/>
          <w:szCs w:val="32"/>
          <w:lang w:val="en-US"/>
        </w:rPr>
        <w:t>[r].q=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i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[r].q||[]).push(arguments)},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i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[r].l=1*new Date();a=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s.createElement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(o),</w:t>
      </w:r>
    </w:p>
    <w:p w14:paraId="42DA7750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 xml:space="preserve">  </w:t>
      </w:r>
      <w:proofErr w:type="gramStart"/>
      <w:r w:rsidRPr="003B2479">
        <w:rPr>
          <w:rFonts w:cs="Times"/>
          <w:color w:val="000000" w:themeColor="text1"/>
          <w:szCs w:val="32"/>
          <w:lang w:val="en-US"/>
        </w:rPr>
        <w:t>m</w:t>
      </w:r>
      <w:proofErr w:type="gramEnd"/>
      <w:r w:rsidRPr="003B2479">
        <w:rPr>
          <w:rFonts w:cs="Times"/>
          <w:color w:val="000000" w:themeColor="text1"/>
          <w:szCs w:val="32"/>
          <w:lang w:val="en-US"/>
        </w:rPr>
        <w:t>=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s.getElementsByTagName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(o)[0];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a.async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=1;a.src=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g;m.parentNode.insertBefore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(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a,m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)</w:t>
      </w:r>
    </w:p>
    <w:p w14:paraId="5220181F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>  })(</w:t>
      </w:r>
      <w:proofErr w:type="gramStart"/>
      <w:r w:rsidRPr="003B2479">
        <w:rPr>
          <w:rFonts w:cs="Times"/>
          <w:color w:val="000000" w:themeColor="text1"/>
          <w:szCs w:val="32"/>
          <w:lang w:val="en-US"/>
        </w:rPr>
        <w:t>window,document</w:t>
      </w:r>
      <w:proofErr w:type="gramEnd"/>
      <w:r w:rsidRPr="003B2479">
        <w:rPr>
          <w:rFonts w:cs="Times"/>
          <w:color w:val="000000" w:themeColor="text1"/>
          <w:szCs w:val="32"/>
          <w:lang w:val="en-US"/>
        </w:rPr>
        <w:t>,'script','//</w:t>
      </w:r>
      <w:hyperlink r:id="rId10" w:history="1">
        <w:r w:rsidRPr="003B2479">
          <w:rPr>
            <w:rFonts w:cs="Times"/>
            <w:color w:val="000000" w:themeColor="text1"/>
            <w:szCs w:val="32"/>
            <w:u w:val="single" w:color="184963"/>
            <w:lang w:val="en-US"/>
          </w:rPr>
          <w:t>www.google-analytics.com/analytics.js</w:t>
        </w:r>
      </w:hyperlink>
      <w:r w:rsidRPr="003B2479">
        <w:rPr>
          <w:rFonts w:cs="Times"/>
          <w:color w:val="000000" w:themeColor="text1"/>
          <w:szCs w:val="32"/>
          <w:lang w:val="en-US"/>
        </w:rPr>
        <w:t>','ga');</w:t>
      </w:r>
    </w:p>
    <w:p w14:paraId="344A31DB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> </w:t>
      </w:r>
    </w:p>
    <w:p w14:paraId="1D677B2C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 xml:space="preserve">  </w:t>
      </w:r>
      <w:proofErr w:type="spellStart"/>
      <w:proofErr w:type="gramStart"/>
      <w:r w:rsidRPr="003B2479">
        <w:rPr>
          <w:rFonts w:cs="Times"/>
          <w:color w:val="000000" w:themeColor="text1"/>
          <w:szCs w:val="32"/>
          <w:lang w:val="en-US"/>
        </w:rPr>
        <w:t>ga</w:t>
      </w:r>
      <w:proofErr w:type="spellEnd"/>
      <w:proofErr w:type="gramEnd"/>
      <w:r w:rsidRPr="003B2479">
        <w:rPr>
          <w:rFonts w:cs="Times"/>
          <w:color w:val="000000" w:themeColor="text1"/>
          <w:szCs w:val="32"/>
          <w:lang w:val="en-US"/>
        </w:rPr>
        <w:t>('create', 'UA-64726457-1', 'auto');</w:t>
      </w:r>
    </w:p>
    <w:p w14:paraId="25ED0DF2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>  </w:t>
      </w:r>
      <w:proofErr w:type="spellStart"/>
      <w:proofErr w:type="gramStart"/>
      <w:r w:rsidRPr="003B2479">
        <w:rPr>
          <w:rFonts w:cs="Times"/>
          <w:color w:val="000000" w:themeColor="text1"/>
          <w:szCs w:val="32"/>
          <w:lang w:val="en-US"/>
        </w:rPr>
        <w:t>ga</w:t>
      </w:r>
      <w:proofErr w:type="spellEnd"/>
      <w:proofErr w:type="gramEnd"/>
      <w:r w:rsidRPr="003B2479">
        <w:rPr>
          <w:rFonts w:cs="Times"/>
          <w:color w:val="000000" w:themeColor="text1"/>
          <w:szCs w:val="32"/>
          <w:lang w:val="en-US"/>
        </w:rPr>
        <w:t>('send', '</w:t>
      </w:r>
      <w:proofErr w:type="spellStart"/>
      <w:r w:rsidRPr="003B2479">
        <w:rPr>
          <w:rFonts w:cs="Times"/>
          <w:color w:val="000000" w:themeColor="text1"/>
          <w:szCs w:val="32"/>
          <w:lang w:val="en-US"/>
        </w:rPr>
        <w:t>pageview</w:t>
      </w:r>
      <w:proofErr w:type="spellEnd"/>
      <w:r w:rsidRPr="003B2479">
        <w:rPr>
          <w:rFonts w:cs="Times"/>
          <w:color w:val="000000" w:themeColor="text1"/>
          <w:szCs w:val="32"/>
          <w:lang w:val="en-US"/>
        </w:rPr>
        <w:t>');</w:t>
      </w:r>
    </w:p>
    <w:p w14:paraId="123CB0EB" w14:textId="77777777" w:rsidR="003B2479" w:rsidRPr="003B2479" w:rsidRDefault="003B2479" w:rsidP="003B2479">
      <w:pPr>
        <w:widowControl w:val="0"/>
        <w:autoSpaceDE w:val="0"/>
        <w:autoSpaceDN w:val="0"/>
        <w:adjustRightInd w:val="0"/>
        <w:spacing w:after="0" w:line="240" w:lineRule="auto"/>
        <w:rPr>
          <w:rFonts w:cs="Times"/>
          <w:color w:val="000000" w:themeColor="text1"/>
          <w:szCs w:val="32"/>
          <w:lang w:val="en-US"/>
        </w:rPr>
      </w:pPr>
      <w:r w:rsidRPr="003B2479">
        <w:rPr>
          <w:rFonts w:cs="Times"/>
          <w:color w:val="000000" w:themeColor="text1"/>
          <w:szCs w:val="32"/>
          <w:lang w:val="en-US"/>
        </w:rPr>
        <w:t> </w:t>
      </w:r>
    </w:p>
    <w:p w14:paraId="5C328F6D" w14:textId="3D5BDD18" w:rsidR="003B2479" w:rsidRPr="003B2479" w:rsidRDefault="003B2479" w:rsidP="003B2479">
      <w:pPr>
        <w:pStyle w:val="20"/>
        <w:numPr>
          <w:ilvl w:val="0"/>
          <w:numId w:val="0"/>
        </w:numPr>
        <w:rPr>
          <w:rFonts w:asciiTheme="minorHAnsi" w:hAnsiTheme="minorHAnsi"/>
          <w:b w:val="0"/>
          <w:color w:val="000000" w:themeColor="text1"/>
          <w:sz w:val="16"/>
          <w:lang w:val="en-US"/>
        </w:rPr>
      </w:pPr>
      <w:r w:rsidRPr="003B2479">
        <w:rPr>
          <w:rFonts w:asciiTheme="minorHAnsi" w:hAnsiTheme="minorHAnsi" w:cs="Times"/>
          <w:color w:val="000000" w:themeColor="text1"/>
          <w:sz w:val="22"/>
          <w:szCs w:val="32"/>
          <w:lang w:val="en-US"/>
        </w:rPr>
        <w:t>&lt;/script&gt;</w:t>
      </w:r>
    </w:p>
    <w:p w14:paraId="18A87024" w14:textId="77777777" w:rsidR="00E66566" w:rsidRDefault="00E66566" w:rsidP="001342CF">
      <w:pPr>
        <w:pStyle w:val="20"/>
        <w:numPr>
          <w:ilvl w:val="0"/>
          <w:numId w:val="0"/>
        </w:numPr>
        <w:rPr>
          <w:rFonts w:asciiTheme="minorHAnsi" w:hAnsiTheme="minorHAnsi"/>
          <w:sz w:val="22"/>
        </w:rPr>
      </w:pPr>
    </w:p>
    <w:p w14:paraId="4F8040B8" w14:textId="77777777" w:rsidR="001342CF" w:rsidRPr="00E137F2" w:rsidRDefault="001342CF" w:rsidP="001342CF">
      <w:pPr>
        <w:pStyle w:val="20"/>
        <w:numPr>
          <w:ilvl w:val="0"/>
          <w:numId w:val="0"/>
        </w:numPr>
        <w:rPr>
          <w:rFonts w:asciiTheme="minorHAnsi" w:hAnsiTheme="minorHAnsi"/>
          <w:sz w:val="22"/>
        </w:rPr>
      </w:pPr>
      <w:r w:rsidRPr="00E137F2">
        <w:rPr>
          <w:rFonts w:asciiTheme="minorHAnsi" w:hAnsiTheme="minorHAnsi"/>
          <w:sz w:val="22"/>
        </w:rPr>
        <w:t>Языки и технологии разработки:</w:t>
      </w:r>
    </w:p>
    <w:p w14:paraId="72198FF4" w14:textId="77777777" w:rsidR="007C41B9" w:rsidRDefault="001342CF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HTML5 </w:t>
      </w:r>
    </w:p>
    <w:p w14:paraId="564FEA76" w14:textId="7E46BACC" w:rsidR="007C41B9" w:rsidRPr="007C41B9" w:rsidRDefault="007C41B9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>CSS3</w:t>
      </w:r>
    </w:p>
    <w:p w14:paraId="56E423CF" w14:textId="24C3A348" w:rsidR="001342CF" w:rsidRPr="00E137F2" w:rsidRDefault="002055E2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JavaScript</w:t>
      </w:r>
      <w:proofErr w:type="spellEnd"/>
    </w:p>
    <w:p w14:paraId="76D65CB6" w14:textId="76BDFCA5" w:rsidR="002055E2" w:rsidRDefault="003442CC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>Анимация (</w:t>
      </w:r>
      <w:r>
        <w:rPr>
          <w:rFonts w:asciiTheme="minorHAnsi" w:eastAsia="Times New Roman" w:hAnsiTheme="minorHAnsi" w:cs="Times New Roman"/>
          <w:color w:val="262626" w:themeColor="text1" w:themeTint="D9"/>
          <w:szCs w:val="24"/>
          <w:lang w:val="en-US"/>
        </w:rPr>
        <w:t>CSS</w:t>
      </w:r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или </w:t>
      </w:r>
      <w:r>
        <w:rPr>
          <w:rFonts w:asciiTheme="minorHAnsi" w:eastAsia="Times New Roman" w:hAnsiTheme="minorHAnsi" w:cs="Times New Roman"/>
          <w:color w:val="262626" w:themeColor="text1" w:themeTint="D9"/>
          <w:szCs w:val="24"/>
          <w:lang w:val="en-US"/>
        </w:rPr>
        <w:t>canvas</w:t>
      </w:r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>)</w:t>
      </w:r>
    </w:p>
    <w:p w14:paraId="2523D9BB" w14:textId="77777777" w:rsidR="003442CC" w:rsidRPr="003442CC" w:rsidRDefault="003442CC" w:rsidP="001342CF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 w:val="20"/>
          <w:szCs w:val="24"/>
        </w:rPr>
      </w:pPr>
    </w:p>
    <w:p w14:paraId="093EAB52" w14:textId="77777777" w:rsidR="001342CF" w:rsidRPr="00E137F2" w:rsidRDefault="001342CF" w:rsidP="001342CF">
      <w:pPr>
        <w:pStyle w:val="20"/>
        <w:numPr>
          <w:ilvl w:val="0"/>
          <w:numId w:val="0"/>
        </w:numPr>
        <w:rPr>
          <w:rFonts w:asciiTheme="minorHAnsi" w:hAnsiTheme="minorHAnsi"/>
          <w:sz w:val="22"/>
        </w:rPr>
      </w:pPr>
      <w:r w:rsidRPr="00E137F2">
        <w:rPr>
          <w:rFonts w:asciiTheme="minorHAnsi" w:hAnsiTheme="minorHAnsi"/>
          <w:sz w:val="22"/>
        </w:rPr>
        <w:lastRenderedPageBreak/>
        <w:t>Поддерживаемые типы браузера:</w:t>
      </w:r>
    </w:p>
    <w:p w14:paraId="443F2A94" w14:textId="5FA65DDA" w:rsidR="001342CF" w:rsidRPr="00E137F2" w:rsidRDefault="0091110A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>Internet</w:t>
      </w:r>
      <w:proofErr w:type="spellEnd"/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>Explorer</w:t>
      </w:r>
      <w:proofErr w:type="spellEnd"/>
      <w:r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10</w:t>
      </w:r>
      <w:r w:rsidR="001342CF"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.0 или выше</w:t>
      </w:r>
    </w:p>
    <w:p w14:paraId="465135AC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Mozilla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Firefox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23.0 или выше</w:t>
      </w:r>
    </w:p>
    <w:p w14:paraId="3484F362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Opera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16.0 или выше</w:t>
      </w:r>
    </w:p>
    <w:p w14:paraId="6B79BFA8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Google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</w:t>
      </w: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Chrome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29 или выше</w:t>
      </w:r>
    </w:p>
    <w:p w14:paraId="38BA6DB1" w14:textId="77777777" w:rsidR="001342CF" w:rsidRPr="00E137F2" w:rsidRDefault="001342CF" w:rsidP="002055E2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Safari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 5 или выше</w:t>
      </w:r>
    </w:p>
    <w:p w14:paraId="630EFB3C" w14:textId="77777777" w:rsidR="001342CF" w:rsidRPr="00E137F2" w:rsidRDefault="001342CF" w:rsidP="002055E2">
      <w:pPr>
        <w:pStyle w:val="11"/>
        <w:spacing w:line="240" w:lineRule="auto"/>
        <w:jc w:val="both"/>
        <w:rPr>
          <w:rFonts w:asciiTheme="minorHAnsi" w:hAnsiTheme="minorHAnsi" w:cs="Times New Roman"/>
          <w:color w:val="262626" w:themeColor="text1" w:themeTint="D9"/>
          <w:szCs w:val="24"/>
        </w:rPr>
      </w:pPr>
      <w:proofErr w:type="spellStart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Javascript</w:t>
      </w:r>
      <w:proofErr w:type="spellEnd"/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: включен</w:t>
      </w:r>
    </w:p>
    <w:p w14:paraId="50C92821" w14:textId="489AC331" w:rsidR="001342CF" w:rsidRPr="00E137F2" w:rsidRDefault="001342CF" w:rsidP="002055E2">
      <w:pPr>
        <w:pStyle w:val="11"/>
        <w:spacing w:line="240" w:lineRule="auto"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 w:rsidRPr="002929B1">
        <w:rPr>
          <w:rFonts w:asciiTheme="minorHAnsi" w:eastAsia="Times New Roman" w:hAnsiTheme="minorHAnsi" w:cs="Times New Roman"/>
          <w:color w:val="262626" w:themeColor="text1" w:themeTint="D9"/>
          <w:szCs w:val="24"/>
        </w:rPr>
        <w:t xml:space="preserve">Использование механизма </w:t>
      </w:r>
      <w:proofErr w:type="spellStart"/>
      <w:r w:rsidRPr="002929B1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c</w:t>
      </w:r>
      <w:r w:rsidR="00160835" w:rsidRPr="002929B1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ookies</w:t>
      </w:r>
      <w:proofErr w:type="spellEnd"/>
      <w:r w:rsidR="007833EB" w:rsidRPr="002929B1">
        <w:rPr>
          <w:rFonts w:asciiTheme="minorHAnsi" w:eastAsia="Times New Roman" w:hAnsiTheme="minorHAnsi" w:cs="Times New Roman"/>
          <w:color w:val="262626" w:themeColor="text1" w:themeTint="D9"/>
          <w:szCs w:val="24"/>
          <w:lang w:val="en-US"/>
        </w:rPr>
        <w:t>.</w:t>
      </w:r>
    </w:p>
    <w:p w14:paraId="50155314" w14:textId="77777777" w:rsidR="001342CF" w:rsidRPr="00E137F2" w:rsidRDefault="001342CF" w:rsidP="002055E2">
      <w:pPr>
        <w:pStyle w:val="11"/>
        <w:spacing w:line="240" w:lineRule="auto"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  <w:r w:rsidRPr="00E137F2">
        <w:rPr>
          <w:rFonts w:asciiTheme="minorHAnsi" w:eastAsia="Times New Roman" w:hAnsiTheme="minorHAnsi" w:cs="Times New Roman"/>
          <w:color w:val="262626" w:themeColor="text1" w:themeTint="D9"/>
          <w:szCs w:val="24"/>
        </w:rPr>
        <w:t>Для пользователей с версиями браузеров ниже перечисленных выводится сообщение с указанием прямой ссылки на скачивание новой версии, если она поддерживается ОС.</w:t>
      </w:r>
    </w:p>
    <w:p w14:paraId="3EF7A5CB" w14:textId="77777777" w:rsidR="002055E2" w:rsidRPr="00E137F2" w:rsidRDefault="002055E2" w:rsidP="002055E2">
      <w:pPr>
        <w:pStyle w:val="11"/>
        <w:spacing w:line="240" w:lineRule="auto"/>
        <w:jc w:val="both"/>
        <w:rPr>
          <w:rFonts w:asciiTheme="minorHAnsi" w:eastAsia="Times New Roman" w:hAnsiTheme="minorHAnsi" w:cs="Times New Roman"/>
          <w:color w:val="262626" w:themeColor="text1" w:themeTint="D9"/>
          <w:szCs w:val="24"/>
        </w:rPr>
      </w:pPr>
    </w:p>
    <w:p w14:paraId="35276FE1" w14:textId="77777777" w:rsidR="00132D1E" w:rsidRPr="0090113B" w:rsidRDefault="00132D1E" w:rsidP="00132D1E">
      <w:pPr>
        <w:pStyle w:val="20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0"/>
        </w:rPr>
      </w:pPr>
      <w:r w:rsidRPr="0090113B">
        <w:rPr>
          <w:rStyle w:val="220"/>
          <w:rFonts w:asciiTheme="minorHAnsi" w:eastAsiaTheme="majorEastAsia" w:hAnsiTheme="minorHAnsi"/>
          <w:sz w:val="22"/>
          <w:szCs w:val="20"/>
        </w:rPr>
        <w:t>Языковые версии сайта</w:t>
      </w:r>
    </w:p>
    <w:p w14:paraId="6F8DFCC8" w14:textId="0E49A22A" w:rsidR="00132D1E" w:rsidRDefault="0091110A" w:rsidP="00132D1E">
      <w:pPr>
        <w:pStyle w:val="11"/>
        <w:spacing w:line="240" w:lineRule="auto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Русский язык</w:t>
      </w:r>
    </w:p>
    <w:p w14:paraId="79098497" w14:textId="1F415914" w:rsidR="00E66566" w:rsidRPr="00063CE6" w:rsidRDefault="00E66566" w:rsidP="00132D1E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</w:rPr>
      </w:pPr>
      <w:proofErr w:type="gramStart"/>
      <w:r w:rsidRPr="005E7AD0">
        <w:rPr>
          <w:rFonts w:asciiTheme="minorHAnsi" w:hAnsiTheme="minorHAnsi"/>
          <w:color w:val="auto"/>
          <w:lang w:val="en-US"/>
        </w:rPr>
        <w:t>CMS</w:t>
      </w:r>
      <w:r w:rsidRPr="005E7AD0">
        <w:rPr>
          <w:rFonts w:asciiTheme="minorHAnsi" w:hAnsiTheme="minorHAnsi"/>
          <w:color w:val="auto"/>
        </w:rPr>
        <w:t xml:space="preserve"> и</w:t>
      </w:r>
      <w:r w:rsidRPr="005E7AD0">
        <w:rPr>
          <w:rFonts w:asciiTheme="minorHAnsi" w:hAnsiTheme="minorHAnsi"/>
          <w:color w:val="auto"/>
          <w:lang w:val="en-US"/>
        </w:rPr>
        <w:t xml:space="preserve"> CRM</w:t>
      </w:r>
      <w:r w:rsidRPr="005E7AD0">
        <w:rPr>
          <w:rFonts w:asciiTheme="minorHAnsi" w:hAnsiTheme="minorHAnsi"/>
          <w:color w:val="auto"/>
        </w:rPr>
        <w:t xml:space="preserve"> разрабатывается на русском языке</w:t>
      </w:r>
      <w:r w:rsidR="00DB0E0B" w:rsidRPr="005E7AD0">
        <w:rPr>
          <w:rFonts w:asciiTheme="minorHAnsi" w:hAnsiTheme="minorHAnsi"/>
          <w:color w:val="auto"/>
        </w:rPr>
        <w:t>.</w:t>
      </w:r>
      <w:proofErr w:type="gramEnd"/>
      <w:r w:rsidR="0091110A">
        <w:rPr>
          <w:rFonts w:asciiTheme="minorHAnsi" w:hAnsiTheme="minorHAnsi"/>
          <w:color w:val="auto"/>
        </w:rPr>
        <w:t xml:space="preserve"> </w:t>
      </w:r>
      <w:r w:rsidRPr="005E7AD0">
        <w:rPr>
          <w:rFonts w:asciiTheme="minorHAnsi" w:hAnsiTheme="minorHAnsi"/>
          <w:color w:val="auto"/>
        </w:rPr>
        <w:t>Вся документация по проекту предоставляется на русском языке</w:t>
      </w:r>
      <w:r w:rsidR="00DB0E0B" w:rsidRPr="005E7AD0">
        <w:rPr>
          <w:rFonts w:asciiTheme="minorHAnsi" w:hAnsiTheme="minorHAnsi"/>
          <w:color w:val="auto"/>
        </w:rPr>
        <w:t>.</w:t>
      </w:r>
      <w:ins w:id="1" w:author="Кристина" w:date="2015-06-04T11:45:00Z">
        <w:r w:rsidR="0041381D">
          <w:rPr>
            <w:rFonts w:asciiTheme="minorHAnsi" w:hAnsiTheme="minorHAnsi"/>
            <w:color w:val="auto"/>
          </w:rPr>
          <w:t xml:space="preserve"> </w:t>
        </w:r>
      </w:ins>
    </w:p>
    <w:p w14:paraId="6ED6CE9B" w14:textId="77777777" w:rsidR="00DB0E0B" w:rsidRDefault="00DB0E0B" w:rsidP="00132D1E">
      <w:pPr>
        <w:pStyle w:val="11"/>
        <w:spacing w:line="240" w:lineRule="auto"/>
        <w:contextualSpacing/>
        <w:jc w:val="both"/>
        <w:rPr>
          <w:rFonts w:asciiTheme="minorHAnsi" w:hAnsiTheme="minorHAnsi"/>
          <w:color w:val="FF0000"/>
        </w:rPr>
      </w:pPr>
    </w:p>
    <w:p w14:paraId="27021EFF" w14:textId="20A83CDA" w:rsidR="00DB0E0B" w:rsidRDefault="00DB0E0B" w:rsidP="00DB0E0B">
      <w:pPr>
        <w:pStyle w:val="20"/>
        <w:numPr>
          <w:ilvl w:val="0"/>
          <w:numId w:val="0"/>
        </w:numPr>
        <w:rPr>
          <w:rStyle w:val="220"/>
          <w:rFonts w:asciiTheme="minorHAnsi" w:eastAsiaTheme="majorEastAsia" w:hAnsiTheme="minorHAnsi"/>
          <w:sz w:val="22"/>
          <w:szCs w:val="20"/>
        </w:rPr>
      </w:pPr>
      <w:r>
        <w:rPr>
          <w:rStyle w:val="220"/>
          <w:rFonts w:asciiTheme="minorHAnsi" w:eastAsiaTheme="majorEastAsia" w:hAnsiTheme="minorHAnsi"/>
          <w:sz w:val="22"/>
          <w:szCs w:val="20"/>
        </w:rPr>
        <w:t>Контент</w:t>
      </w:r>
    </w:p>
    <w:p w14:paraId="128AB790" w14:textId="4C320312" w:rsidR="00DB0E0B" w:rsidRPr="00E66DF3" w:rsidRDefault="00DB0E0B" w:rsidP="00DB0E0B">
      <w:pPr>
        <w:pStyle w:val="11"/>
        <w:spacing w:line="240" w:lineRule="auto"/>
        <w:contextualSpacing/>
        <w:jc w:val="both"/>
        <w:rPr>
          <w:rFonts w:asciiTheme="minorHAnsi" w:hAnsiTheme="minorHAnsi"/>
          <w:lang w:val="en-US"/>
        </w:rPr>
      </w:pPr>
      <w:r w:rsidRPr="0090113B">
        <w:rPr>
          <w:rFonts w:asciiTheme="minorHAnsi" w:hAnsiTheme="minorHAnsi"/>
        </w:rPr>
        <w:t xml:space="preserve">Контент </w:t>
      </w:r>
      <w:proofErr w:type="spellStart"/>
      <w:r w:rsidRPr="0090113B">
        <w:rPr>
          <w:rFonts w:asciiTheme="minorHAnsi" w:hAnsiTheme="minorHAnsi"/>
        </w:rPr>
        <w:t>интернет-ресурса</w:t>
      </w:r>
      <w:proofErr w:type="spellEnd"/>
      <w:r w:rsidRPr="0090113B">
        <w:rPr>
          <w:rFonts w:asciiTheme="minorHAnsi" w:hAnsiTheme="minorHAnsi"/>
        </w:rPr>
        <w:t xml:space="preserve"> должен быть представлен на </w:t>
      </w:r>
      <w:r w:rsidR="0091110A">
        <w:rPr>
          <w:rFonts w:asciiTheme="minorHAnsi" w:hAnsiTheme="minorHAnsi"/>
        </w:rPr>
        <w:t>русском языке</w:t>
      </w:r>
      <w:r w:rsidRPr="0090113B">
        <w:rPr>
          <w:rFonts w:asciiTheme="minorHAnsi" w:hAnsiTheme="minorHAnsi"/>
        </w:rPr>
        <w:t xml:space="preserve">. </w:t>
      </w:r>
    </w:p>
    <w:p w14:paraId="4AD3DA36" w14:textId="5962BFF2" w:rsidR="00DB0E0B" w:rsidRDefault="0091110A" w:rsidP="00DB0E0B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Контент (текстовый и</w:t>
      </w:r>
      <w:r>
        <w:rPr>
          <w:rFonts w:asciiTheme="minorHAnsi" w:hAnsiTheme="minorHAnsi"/>
          <w:color w:val="auto"/>
          <w:lang w:val="en-US"/>
        </w:rPr>
        <w:t>/</w:t>
      </w:r>
      <w:r>
        <w:rPr>
          <w:rFonts w:asciiTheme="minorHAnsi" w:hAnsiTheme="minorHAnsi"/>
          <w:color w:val="auto"/>
        </w:rPr>
        <w:t xml:space="preserve">или графический)  </w:t>
      </w:r>
      <w:r w:rsidRPr="002929B1">
        <w:rPr>
          <w:rFonts w:asciiTheme="minorHAnsi" w:hAnsiTheme="minorHAnsi"/>
          <w:color w:val="auto"/>
        </w:rPr>
        <w:t>для разделов</w:t>
      </w:r>
      <w:r w:rsidR="00DB0E0B" w:rsidRPr="002929B1">
        <w:rPr>
          <w:rFonts w:asciiTheme="minorHAnsi" w:hAnsiTheme="minorHAnsi"/>
          <w:color w:val="auto"/>
        </w:rPr>
        <w:t xml:space="preserve"> «</w:t>
      </w:r>
      <w:r w:rsidR="00A32BF0">
        <w:rPr>
          <w:rFonts w:asciiTheme="minorHAnsi" w:hAnsiTheme="minorHAnsi"/>
          <w:color w:val="auto"/>
        </w:rPr>
        <w:t>Обратная связь</w:t>
      </w:r>
      <w:r w:rsidR="00DB0E0B" w:rsidRPr="002929B1">
        <w:rPr>
          <w:rFonts w:asciiTheme="minorHAnsi" w:hAnsiTheme="minorHAnsi"/>
          <w:color w:val="auto"/>
        </w:rPr>
        <w:t>»</w:t>
      </w:r>
      <w:r w:rsidR="00400BF7" w:rsidRPr="002929B1">
        <w:rPr>
          <w:rFonts w:asciiTheme="minorHAnsi" w:hAnsiTheme="minorHAnsi"/>
          <w:color w:val="auto"/>
        </w:rPr>
        <w:t>,</w:t>
      </w:r>
      <w:r w:rsidRPr="002929B1">
        <w:rPr>
          <w:rFonts w:asciiTheme="minorHAnsi" w:hAnsiTheme="minorHAnsi"/>
          <w:color w:val="auto"/>
        </w:rPr>
        <w:t xml:space="preserve"> </w:t>
      </w:r>
      <w:r w:rsidR="007833EB" w:rsidRPr="002929B1">
        <w:rPr>
          <w:rFonts w:asciiTheme="minorHAnsi" w:hAnsiTheme="minorHAnsi"/>
          <w:color w:val="auto"/>
        </w:rPr>
        <w:t>«</w:t>
      </w:r>
      <w:r w:rsidR="00A32BF0">
        <w:rPr>
          <w:rFonts w:asciiTheme="minorHAnsi" w:hAnsiTheme="minorHAnsi"/>
          <w:color w:val="auto"/>
        </w:rPr>
        <w:t>Продукт</w:t>
      </w:r>
      <w:r w:rsidR="007833EB" w:rsidRPr="002929B1">
        <w:rPr>
          <w:rFonts w:asciiTheme="minorHAnsi" w:hAnsiTheme="minorHAnsi"/>
          <w:color w:val="auto"/>
        </w:rPr>
        <w:t xml:space="preserve">», </w:t>
      </w:r>
      <w:r w:rsidRPr="002929B1">
        <w:rPr>
          <w:rFonts w:asciiTheme="minorHAnsi" w:hAnsiTheme="minorHAnsi"/>
          <w:color w:val="auto"/>
        </w:rPr>
        <w:t>«Призы»</w:t>
      </w:r>
      <w:r w:rsidR="00400BF7" w:rsidRPr="002929B1">
        <w:rPr>
          <w:rFonts w:asciiTheme="minorHAnsi" w:hAnsiTheme="minorHAnsi"/>
          <w:color w:val="auto"/>
        </w:rPr>
        <w:t xml:space="preserve"> </w:t>
      </w:r>
      <w:r w:rsidR="007833EB" w:rsidRPr="002929B1">
        <w:rPr>
          <w:rFonts w:asciiTheme="minorHAnsi" w:hAnsiTheme="minorHAnsi"/>
          <w:color w:val="auto"/>
        </w:rPr>
        <w:t>предоставляет</w:t>
      </w:r>
      <w:r w:rsidRPr="002929B1">
        <w:rPr>
          <w:rFonts w:asciiTheme="minorHAnsi" w:hAnsiTheme="minorHAnsi"/>
          <w:color w:val="auto"/>
        </w:rPr>
        <w:t xml:space="preserve"> клиент не позднее </w:t>
      </w:r>
      <w:r w:rsidR="00160835" w:rsidRPr="002929B1">
        <w:rPr>
          <w:rFonts w:asciiTheme="minorHAnsi" w:hAnsiTheme="minorHAnsi"/>
          <w:color w:val="auto"/>
        </w:rPr>
        <w:t>07</w:t>
      </w:r>
      <w:r w:rsidR="00A32BF0">
        <w:rPr>
          <w:rFonts w:asciiTheme="minorHAnsi" w:hAnsiTheme="minorHAnsi"/>
          <w:color w:val="auto"/>
        </w:rPr>
        <w:t>.08</w:t>
      </w:r>
      <w:r w:rsidR="00DB0E0B" w:rsidRPr="002929B1">
        <w:rPr>
          <w:rFonts w:asciiTheme="minorHAnsi" w:hAnsiTheme="minorHAnsi"/>
          <w:color w:val="auto"/>
        </w:rPr>
        <w:t>.2015 г.</w:t>
      </w:r>
      <w:r w:rsidR="00DB0E0B" w:rsidRPr="005E7AD0">
        <w:rPr>
          <w:rFonts w:asciiTheme="minorHAnsi" w:hAnsiTheme="minorHAnsi"/>
          <w:color w:val="auto"/>
        </w:rPr>
        <w:t xml:space="preserve"> </w:t>
      </w:r>
    </w:p>
    <w:p w14:paraId="317C0923" w14:textId="00156694" w:rsidR="007833EB" w:rsidRPr="002929B1" w:rsidRDefault="007833EB" w:rsidP="00DB0E0B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</w:rPr>
      </w:pPr>
      <w:r w:rsidRPr="002929B1">
        <w:rPr>
          <w:rFonts w:asciiTheme="minorHAnsi" w:hAnsiTheme="minorHAnsi"/>
          <w:color w:val="auto"/>
        </w:rPr>
        <w:t>Контент для разделов «</w:t>
      </w:r>
      <w:r w:rsidR="00A32BF0">
        <w:rPr>
          <w:rFonts w:asciiTheme="minorHAnsi" w:hAnsiTheme="minorHAnsi"/>
          <w:color w:val="auto"/>
        </w:rPr>
        <w:t>Продукт</w:t>
      </w:r>
      <w:r w:rsidRPr="002929B1">
        <w:rPr>
          <w:rFonts w:asciiTheme="minorHAnsi" w:hAnsiTheme="minorHAnsi"/>
          <w:color w:val="auto"/>
        </w:rPr>
        <w:t>», «Конфиденциальная и правовая информация», «Правила конкурса» разрабатывает агентство и утверж</w:t>
      </w:r>
      <w:r w:rsidR="00A32BF0">
        <w:rPr>
          <w:rFonts w:asciiTheme="minorHAnsi" w:hAnsiTheme="minorHAnsi"/>
          <w:color w:val="auto"/>
        </w:rPr>
        <w:t>дает клиент до 15.08</w:t>
      </w:r>
      <w:r w:rsidRPr="002929B1">
        <w:rPr>
          <w:rFonts w:asciiTheme="minorHAnsi" w:hAnsiTheme="minorHAnsi"/>
          <w:color w:val="auto"/>
        </w:rPr>
        <w:t>.2015</w:t>
      </w:r>
    </w:p>
    <w:p w14:paraId="77EB9EBD" w14:textId="1D93347D" w:rsidR="007833EB" w:rsidRPr="007833EB" w:rsidRDefault="007833EB" w:rsidP="00DB0E0B">
      <w:pPr>
        <w:pStyle w:val="11"/>
        <w:spacing w:line="240" w:lineRule="auto"/>
        <w:contextualSpacing/>
        <w:jc w:val="both"/>
        <w:rPr>
          <w:rFonts w:asciiTheme="minorHAnsi" w:hAnsiTheme="minorHAnsi"/>
          <w:color w:val="auto"/>
        </w:rPr>
      </w:pPr>
      <w:r w:rsidRPr="002929B1">
        <w:rPr>
          <w:rFonts w:asciiTheme="minorHAnsi" w:hAnsiTheme="minorHAnsi"/>
          <w:color w:val="auto"/>
        </w:rPr>
        <w:t xml:space="preserve">6 мультфильмов должны быть предоставлены в формате </w:t>
      </w:r>
      <w:r w:rsidRPr="002929B1">
        <w:rPr>
          <w:rFonts w:asciiTheme="minorHAnsi" w:hAnsiTheme="minorHAnsi"/>
          <w:color w:val="auto"/>
          <w:lang w:val="en-US"/>
        </w:rPr>
        <w:t>.</w:t>
      </w:r>
      <w:proofErr w:type="spellStart"/>
      <w:r w:rsidRPr="002929B1">
        <w:rPr>
          <w:rFonts w:asciiTheme="minorHAnsi" w:hAnsiTheme="minorHAnsi"/>
          <w:color w:val="auto"/>
          <w:lang w:val="en-US"/>
        </w:rPr>
        <w:t>mov</w:t>
      </w:r>
      <w:proofErr w:type="spellEnd"/>
      <w:r w:rsidRPr="002929B1">
        <w:rPr>
          <w:rFonts w:asciiTheme="minorHAnsi" w:hAnsiTheme="minorHAnsi"/>
          <w:color w:val="auto"/>
        </w:rPr>
        <w:t xml:space="preserve"> </w:t>
      </w:r>
      <w:r w:rsidR="00CE3D63" w:rsidRPr="002929B1">
        <w:rPr>
          <w:rFonts w:asciiTheme="minorHAnsi" w:hAnsiTheme="minorHAnsi"/>
          <w:color w:val="auto"/>
        </w:rPr>
        <w:t xml:space="preserve">не позднее, чем </w:t>
      </w:r>
      <w:r w:rsidRPr="002929B1">
        <w:rPr>
          <w:rFonts w:asciiTheme="minorHAnsi" w:hAnsiTheme="minorHAnsi"/>
          <w:color w:val="auto"/>
        </w:rPr>
        <w:t>за 2 дня до запуска сайта.</w:t>
      </w:r>
    </w:p>
    <w:p w14:paraId="41C112FC" w14:textId="77777777" w:rsidR="00DB0E0B" w:rsidRPr="00E66566" w:rsidRDefault="00DB0E0B" w:rsidP="00132D1E">
      <w:pPr>
        <w:pStyle w:val="11"/>
        <w:spacing w:line="240" w:lineRule="auto"/>
        <w:contextualSpacing/>
        <w:jc w:val="both"/>
        <w:rPr>
          <w:rFonts w:asciiTheme="minorHAnsi" w:eastAsia="Times New Roman" w:hAnsiTheme="minorHAnsi" w:cs="Times New Roman"/>
          <w:color w:val="FF0000"/>
        </w:rPr>
      </w:pPr>
    </w:p>
    <w:p w14:paraId="590BB950" w14:textId="44C5ECC2" w:rsidR="003558F1" w:rsidRPr="003558F1" w:rsidRDefault="003558F1" w:rsidP="003558F1"/>
    <w:p w14:paraId="6A0021BD" w14:textId="218AF299" w:rsidR="003558F1" w:rsidRDefault="002055E2" w:rsidP="002055E2">
      <w:pPr>
        <w:pStyle w:val="21"/>
      </w:pPr>
      <w:r>
        <w:t>Функциональные требования к системе управления сайтом</w:t>
      </w:r>
    </w:p>
    <w:p w14:paraId="3C47977A" w14:textId="77777777" w:rsidR="002055E2" w:rsidRDefault="002055E2" w:rsidP="002055E2"/>
    <w:p w14:paraId="33D9CA1F" w14:textId="4341D8B0" w:rsidR="002055E2" w:rsidRDefault="002055E2" w:rsidP="002055E2">
      <w:pPr>
        <w:pStyle w:val="22"/>
        <w:numPr>
          <w:ilvl w:val="0"/>
          <w:numId w:val="0"/>
        </w:numPr>
        <w:rPr>
          <w:rFonts w:asciiTheme="minorHAnsi" w:hAnsiTheme="minorHAnsi"/>
          <w:sz w:val="22"/>
          <w:lang w:val="en-US"/>
        </w:rPr>
      </w:pPr>
      <w:r w:rsidRPr="00C54B6E">
        <w:rPr>
          <w:rFonts w:asciiTheme="minorHAnsi" w:hAnsiTheme="minorHAnsi"/>
          <w:sz w:val="22"/>
        </w:rPr>
        <w:t>Управление доступом для администратора ресурса;</w:t>
      </w:r>
    </w:p>
    <w:p w14:paraId="404B62C0" w14:textId="77777777" w:rsidR="00A32BF0" w:rsidRDefault="00A24B0E" w:rsidP="002055E2">
      <w:pPr>
        <w:pStyle w:val="22"/>
        <w:numPr>
          <w:ilvl w:val="0"/>
          <w:numId w:val="0"/>
        </w:num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 xml:space="preserve">Должна быть </w:t>
      </w:r>
      <w:r w:rsidR="00A32BF0">
        <w:rPr>
          <w:rFonts w:asciiTheme="minorHAnsi" w:hAnsiTheme="minorHAnsi"/>
          <w:sz w:val="22"/>
        </w:rPr>
        <w:t>возможность</w:t>
      </w:r>
      <w:r w:rsidR="00A32BF0">
        <w:rPr>
          <w:rFonts w:asciiTheme="minorHAnsi" w:hAnsiTheme="minorHAnsi"/>
          <w:sz w:val="22"/>
          <w:lang w:val="en-US"/>
        </w:rPr>
        <w:t>:</w:t>
      </w:r>
    </w:p>
    <w:p w14:paraId="6C00923D" w14:textId="77777777" w:rsidR="00A32BF0" w:rsidRDefault="00A32BF0" w:rsidP="00A32BF0">
      <w:pPr>
        <w:pStyle w:val="22"/>
        <w:numPr>
          <w:ilvl w:val="0"/>
          <w:numId w:val="31"/>
        </w:num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загружать</w:t>
      </w:r>
      <w:r>
        <w:rPr>
          <w:rFonts w:asciiTheme="minorHAnsi" w:hAnsiTheme="minorHAnsi"/>
          <w:sz w:val="22"/>
          <w:lang w:val="en-US"/>
        </w:rPr>
        <w:t>/</w:t>
      </w:r>
      <w:r>
        <w:rPr>
          <w:rFonts w:asciiTheme="minorHAnsi" w:hAnsiTheme="minorHAnsi"/>
          <w:sz w:val="22"/>
        </w:rPr>
        <w:t>удалять мультипликационные ролики в плеер.</w:t>
      </w:r>
    </w:p>
    <w:p w14:paraId="22AD14C2" w14:textId="77777777" w:rsidR="00A83C87" w:rsidRDefault="00A32BF0" w:rsidP="00A83C87">
      <w:pPr>
        <w:pStyle w:val="22"/>
        <w:numPr>
          <w:ilvl w:val="0"/>
          <w:numId w:val="31"/>
        </w:num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>выбирать из б</w:t>
      </w:r>
      <w:r w:rsidR="00A83C87">
        <w:rPr>
          <w:rFonts w:asciiTheme="minorHAnsi" w:hAnsiTheme="minorHAnsi"/>
          <w:sz w:val="22"/>
        </w:rPr>
        <w:t xml:space="preserve">иблиотеки нужный звук и фон при </w:t>
      </w:r>
      <w:proofErr w:type="spellStart"/>
      <w:r w:rsidR="00A24B0E" w:rsidRPr="00A32BF0">
        <w:rPr>
          <w:rFonts w:asciiTheme="minorHAnsi" w:hAnsiTheme="minorHAnsi"/>
          <w:sz w:val="22"/>
        </w:rPr>
        <w:t>кастомизации</w:t>
      </w:r>
      <w:proofErr w:type="spellEnd"/>
      <w:r w:rsidR="00A24B0E" w:rsidRPr="00A32BF0">
        <w:rPr>
          <w:rFonts w:asciiTheme="minorHAnsi" w:hAnsiTheme="minorHAnsi"/>
          <w:sz w:val="22"/>
        </w:rPr>
        <w:t xml:space="preserve"> роликов </w:t>
      </w:r>
    </w:p>
    <w:p w14:paraId="060D2903" w14:textId="77777777" w:rsidR="00A83C87" w:rsidRDefault="002055E2" w:rsidP="00A83C87">
      <w:pPr>
        <w:pStyle w:val="22"/>
        <w:numPr>
          <w:ilvl w:val="0"/>
          <w:numId w:val="31"/>
        </w:numPr>
        <w:rPr>
          <w:rFonts w:asciiTheme="minorHAnsi" w:hAnsiTheme="minorHAnsi"/>
          <w:sz w:val="22"/>
          <w:lang w:val="en-US"/>
        </w:rPr>
      </w:pPr>
      <w:r w:rsidRPr="00A83C87">
        <w:rPr>
          <w:rFonts w:asciiTheme="minorHAnsi" w:hAnsiTheme="minorHAnsi"/>
          <w:sz w:val="22"/>
        </w:rPr>
        <w:t>добавления и редактирования страниц в структуре сайта</w:t>
      </w:r>
      <w:r w:rsidR="00C54B6E" w:rsidRPr="00A83C87">
        <w:rPr>
          <w:rFonts w:asciiTheme="minorHAnsi" w:hAnsiTheme="minorHAnsi"/>
          <w:sz w:val="22"/>
        </w:rPr>
        <w:t xml:space="preserve"> администратором</w:t>
      </w:r>
      <w:r w:rsidRPr="00A83C87">
        <w:rPr>
          <w:rFonts w:asciiTheme="minorHAnsi" w:hAnsiTheme="minorHAnsi"/>
          <w:sz w:val="22"/>
        </w:rPr>
        <w:t xml:space="preserve">; </w:t>
      </w:r>
    </w:p>
    <w:p w14:paraId="25B3E67B" w14:textId="77777777" w:rsidR="00A83C87" w:rsidRDefault="00132D1E" w:rsidP="00A83C87">
      <w:pPr>
        <w:pStyle w:val="22"/>
        <w:numPr>
          <w:ilvl w:val="0"/>
          <w:numId w:val="31"/>
        </w:numPr>
        <w:rPr>
          <w:rFonts w:asciiTheme="minorHAnsi" w:hAnsiTheme="minorHAnsi"/>
          <w:sz w:val="22"/>
          <w:lang w:val="en-US"/>
        </w:rPr>
      </w:pPr>
      <w:r w:rsidRPr="00A83C87">
        <w:rPr>
          <w:rFonts w:asciiTheme="minorHAnsi" w:hAnsiTheme="minorHAnsi"/>
          <w:sz w:val="22"/>
        </w:rPr>
        <w:t>редактирования (обновление, удаление) текстов</w:t>
      </w:r>
      <w:r w:rsidRPr="00A83C87">
        <w:rPr>
          <w:rFonts w:asciiTheme="minorHAnsi" w:hAnsiTheme="minorHAnsi"/>
          <w:sz w:val="22"/>
          <w:lang w:val="en-US"/>
        </w:rPr>
        <w:t>;</w:t>
      </w:r>
    </w:p>
    <w:p w14:paraId="550AB7F3" w14:textId="77777777" w:rsidR="00A83C87" w:rsidRDefault="002055E2" w:rsidP="00A83C87">
      <w:pPr>
        <w:pStyle w:val="22"/>
        <w:numPr>
          <w:ilvl w:val="0"/>
          <w:numId w:val="31"/>
        </w:numPr>
        <w:rPr>
          <w:rFonts w:asciiTheme="minorHAnsi" w:hAnsiTheme="minorHAnsi"/>
          <w:sz w:val="22"/>
          <w:lang w:val="en-US"/>
        </w:rPr>
      </w:pPr>
      <w:r w:rsidRPr="00A83C87">
        <w:rPr>
          <w:rFonts w:asciiTheme="minorHAnsi" w:hAnsiTheme="minorHAnsi"/>
          <w:sz w:val="22"/>
        </w:rPr>
        <w:t>редактирования типовых страниц сайта (добавление, редактирование и удаление различных разделов)</w:t>
      </w:r>
      <w:r w:rsidR="00063CE6" w:rsidRPr="00A83C87">
        <w:rPr>
          <w:rFonts w:asciiTheme="minorHAnsi" w:hAnsiTheme="minorHAnsi"/>
          <w:sz w:val="22"/>
        </w:rPr>
        <w:t xml:space="preserve"> – ограничен</w:t>
      </w:r>
      <w:r w:rsidR="00160835" w:rsidRPr="00A83C87">
        <w:rPr>
          <w:rFonts w:asciiTheme="minorHAnsi" w:hAnsiTheme="minorHAnsi"/>
          <w:sz w:val="22"/>
        </w:rPr>
        <w:t>н</w:t>
      </w:r>
      <w:r w:rsidR="00063CE6" w:rsidRPr="00A83C87">
        <w:rPr>
          <w:rFonts w:asciiTheme="minorHAnsi" w:hAnsiTheme="minorHAnsi"/>
          <w:sz w:val="22"/>
        </w:rPr>
        <w:t>ый доступ</w:t>
      </w:r>
      <w:r w:rsidR="00A32BF0" w:rsidRPr="00A83C87">
        <w:rPr>
          <w:rFonts w:asciiTheme="minorHAnsi" w:hAnsiTheme="minorHAnsi"/>
          <w:sz w:val="22"/>
          <w:lang w:val="en-US"/>
        </w:rPr>
        <w:t>;</w:t>
      </w:r>
    </w:p>
    <w:p w14:paraId="7E5B3EC3" w14:textId="77777777" w:rsidR="00A83C87" w:rsidRDefault="002055E2" w:rsidP="00A83C87">
      <w:pPr>
        <w:pStyle w:val="22"/>
        <w:numPr>
          <w:ilvl w:val="0"/>
          <w:numId w:val="31"/>
        </w:numPr>
        <w:rPr>
          <w:rFonts w:asciiTheme="minorHAnsi" w:hAnsiTheme="minorHAnsi"/>
          <w:sz w:val="22"/>
          <w:lang w:val="en-US"/>
        </w:rPr>
      </w:pPr>
      <w:r w:rsidRPr="00A83C87">
        <w:rPr>
          <w:rFonts w:asciiTheme="minorHAnsi" w:hAnsiTheme="minorHAnsi"/>
          <w:sz w:val="22"/>
        </w:rPr>
        <w:t xml:space="preserve">форматирования текста в графическом </w:t>
      </w:r>
      <w:proofErr w:type="spellStart"/>
      <w:r w:rsidRPr="00A83C87">
        <w:rPr>
          <w:rFonts w:asciiTheme="minorHAnsi" w:hAnsiTheme="minorHAnsi"/>
          <w:sz w:val="22"/>
        </w:rPr>
        <w:t>редакторе;</w:t>
      </w:r>
    </w:p>
    <w:p w14:paraId="68B5A7F7" w14:textId="0D83C856" w:rsidR="0091110A" w:rsidRPr="00A83C87" w:rsidRDefault="0091110A" w:rsidP="00A83C87">
      <w:pPr>
        <w:pStyle w:val="22"/>
        <w:numPr>
          <w:ilvl w:val="0"/>
          <w:numId w:val="31"/>
        </w:numPr>
        <w:rPr>
          <w:rFonts w:asciiTheme="minorHAnsi" w:hAnsiTheme="minorHAnsi"/>
          <w:sz w:val="22"/>
          <w:lang w:val="en-US"/>
        </w:rPr>
      </w:pPr>
      <w:proofErr w:type="spellEnd"/>
      <w:r w:rsidRPr="00A83C87">
        <w:rPr>
          <w:rFonts w:asciiTheme="minorHAnsi" w:hAnsiTheme="minorHAnsi"/>
          <w:sz w:val="22"/>
        </w:rPr>
        <w:t>отклонять</w:t>
      </w:r>
      <w:r w:rsidRPr="00A83C87">
        <w:rPr>
          <w:rFonts w:asciiTheme="minorHAnsi" w:hAnsiTheme="minorHAnsi"/>
          <w:sz w:val="22"/>
          <w:lang w:val="en-US"/>
        </w:rPr>
        <w:t>/</w:t>
      </w:r>
      <w:r w:rsidRPr="00A83C87">
        <w:rPr>
          <w:rFonts w:asciiTheme="minorHAnsi" w:hAnsiTheme="minorHAnsi"/>
          <w:sz w:val="22"/>
        </w:rPr>
        <w:t>одобрять</w:t>
      </w:r>
      <w:r w:rsidR="00E635DF" w:rsidRPr="00A83C87">
        <w:rPr>
          <w:rFonts w:asciiTheme="minorHAnsi" w:hAnsiTheme="minorHAnsi"/>
          <w:sz w:val="22"/>
          <w:lang w:val="en-US"/>
        </w:rPr>
        <w:t>/</w:t>
      </w:r>
      <w:proofErr w:type="spellStart"/>
      <w:r w:rsidR="00E635DF" w:rsidRPr="00A83C87">
        <w:rPr>
          <w:rFonts w:asciiTheme="minorHAnsi" w:hAnsiTheme="minorHAnsi"/>
          <w:sz w:val="22"/>
          <w:lang w:val="en-US"/>
        </w:rPr>
        <w:t>удалять</w:t>
      </w:r>
      <w:proofErr w:type="spellEnd"/>
      <w:r w:rsidRPr="00A83C87">
        <w:rPr>
          <w:rFonts w:asciiTheme="minorHAnsi" w:hAnsiTheme="minorHAnsi"/>
          <w:sz w:val="22"/>
        </w:rPr>
        <w:t xml:space="preserve"> работы с отправкой информационного сообщение на </w:t>
      </w:r>
      <w:r w:rsidRPr="00A83C87">
        <w:rPr>
          <w:rFonts w:asciiTheme="minorHAnsi" w:hAnsiTheme="minorHAnsi"/>
          <w:sz w:val="22"/>
          <w:lang w:val="en-US"/>
        </w:rPr>
        <w:t>email</w:t>
      </w:r>
      <w:r w:rsidRPr="00A83C87">
        <w:rPr>
          <w:rFonts w:asciiTheme="minorHAnsi" w:hAnsiTheme="minorHAnsi"/>
          <w:sz w:val="22"/>
        </w:rPr>
        <w:t xml:space="preserve"> пользователя</w:t>
      </w:r>
    </w:p>
    <w:p w14:paraId="2E7F1C33" w14:textId="66B0A641" w:rsidR="0091110A" w:rsidRPr="0091110A" w:rsidRDefault="0091110A" w:rsidP="00C54B6E">
      <w:pPr>
        <w:pStyle w:val="22"/>
        <w:numPr>
          <w:ilvl w:val="0"/>
          <w:numId w:val="0"/>
        </w:numPr>
        <w:rPr>
          <w:rFonts w:asciiTheme="minorHAnsi" w:hAnsiTheme="minorHAnsi"/>
          <w:sz w:val="22"/>
          <w:lang w:val="en-US"/>
        </w:rPr>
      </w:pPr>
      <w:r>
        <w:rPr>
          <w:rFonts w:asciiTheme="minorHAnsi" w:hAnsiTheme="minorHAnsi"/>
          <w:sz w:val="22"/>
        </w:rPr>
        <w:t xml:space="preserve">При одобрении работы ролик автоматически загружается на официальный канал </w:t>
      </w:r>
      <w:r>
        <w:rPr>
          <w:rFonts w:asciiTheme="minorHAnsi" w:hAnsiTheme="minorHAnsi"/>
          <w:sz w:val="22"/>
          <w:lang w:val="en-US"/>
        </w:rPr>
        <w:t xml:space="preserve">Kinder </w:t>
      </w:r>
      <w:r>
        <w:rPr>
          <w:rFonts w:asciiTheme="minorHAnsi" w:hAnsiTheme="minorHAnsi"/>
          <w:sz w:val="22"/>
        </w:rPr>
        <w:t xml:space="preserve">на </w:t>
      </w:r>
      <w:r>
        <w:rPr>
          <w:rFonts w:asciiTheme="minorHAnsi" w:hAnsiTheme="minorHAnsi"/>
          <w:sz w:val="22"/>
          <w:lang w:val="en-US"/>
        </w:rPr>
        <w:t>YouTube</w:t>
      </w:r>
    </w:p>
    <w:p w14:paraId="3610B548" w14:textId="77777777" w:rsidR="00132D1E" w:rsidRPr="00132D1E" w:rsidRDefault="00132D1E" w:rsidP="00C54B6E">
      <w:pPr>
        <w:pStyle w:val="22"/>
        <w:numPr>
          <w:ilvl w:val="0"/>
          <w:numId w:val="0"/>
        </w:numPr>
        <w:rPr>
          <w:rFonts w:asciiTheme="minorHAnsi" w:hAnsiTheme="minorHAnsi"/>
          <w:bCs/>
          <w:color w:val="auto"/>
          <w:sz w:val="22"/>
          <w:szCs w:val="22"/>
        </w:rPr>
      </w:pPr>
    </w:p>
    <w:p w14:paraId="5478DC90" w14:textId="1D81D555" w:rsidR="009F7FF7" w:rsidRDefault="00132D1E" w:rsidP="009F7FF7">
      <w:pPr>
        <w:rPr>
          <w:rFonts w:eastAsia="Times New Roman" w:cs="Times New Roman"/>
        </w:rPr>
      </w:pPr>
      <w:proofErr w:type="spellStart"/>
      <w:r>
        <w:rPr>
          <w:bCs/>
          <w:lang w:val="en-US"/>
        </w:rPr>
        <w:t>Возможность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модератору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осуществлять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>электронную</w:t>
      </w:r>
      <w:r w:rsidR="008C728E">
        <w:rPr>
          <w:bCs/>
        </w:rPr>
        <w:t xml:space="preserve"> (</w:t>
      </w:r>
      <w:r w:rsidR="008C728E">
        <w:rPr>
          <w:bCs/>
          <w:lang w:val="en-US"/>
        </w:rPr>
        <w:t>html</w:t>
      </w:r>
      <w:r w:rsidR="00A32BF0">
        <w:rPr>
          <w:bCs/>
        </w:rPr>
        <w:t xml:space="preserve"> или текстовую</w:t>
      </w:r>
      <w:r w:rsidR="008C728E">
        <w:rPr>
          <w:bCs/>
        </w:rPr>
        <w:t>)</w:t>
      </w:r>
      <w:r>
        <w:rPr>
          <w:bCs/>
        </w:rPr>
        <w:t xml:space="preserve"> </w:t>
      </w:r>
      <w:proofErr w:type="spellStart"/>
      <w:r>
        <w:rPr>
          <w:bCs/>
          <w:lang w:val="en-US"/>
        </w:rPr>
        <w:t>рассылку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участникам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конкурса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путем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отправки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сообщений</w:t>
      </w:r>
      <w:proofErr w:type="spellEnd"/>
      <w:r>
        <w:rPr>
          <w:bCs/>
          <w:lang w:val="en-US"/>
        </w:rPr>
        <w:t xml:space="preserve"> на </w:t>
      </w:r>
      <w:proofErr w:type="spellStart"/>
      <w:r>
        <w:rPr>
          <w:bCs/>
          <w:lang w:val="en-US"/>
        </w:rPr>
        <w:t>их</w:t>
      </w:r>
      <w:proofErr w:type="spellEnd"/>
      <w:r>
        <w:rPr>
          <w:bCs/>
          <w:lang w:val="en-US"/>
        </w:rPr>
        <w:t xml:space="preserve"> email.</w:t>
      </w:r>
      <w:r w:rsidR="009F7FF7">
        <w:rPr>
          <w:bCs/>
          <w:lang w:val="en-US"/>
        </w:rPr>
        <w:t xml:space="preserve"> </w:t>
      </w:r>
      <w:r w:rsidR="009F7FF7">
        <w:rPr>
          <w:rFonts w:eastAsia="Times New Roman" w:cs="Times New Roman"/>
          <w:color w:val="000000"/>
          <w:shd w:val="clear" w:color="auto" w:fill="FFFFFF"/>
        </w:rPr>
        <w:t>Рассылка уходит с данного ящика</w:t>
      </w:r>
      <w:r w:rsidR="009F7FF7" w:rsidRPr="009F7FF7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E635DF">
        <w:rPr>
          <w:rFonts w:eastAsia="Times New Roman" w:cs="Times New Roman"/>
          <w:color w:val="000000"/>
          <w:shd w:val="clear" w:color="auto" w:fill="FFFFFF"/>
        </w:rPr>
        <w:t>–</w:t>
      </w:r>
      <w:r w:rsidR="009F7FF7" w:rsidRPr="009F7FF7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="00063CE6" w:rsidRPr="007833EB">
        <w:t>voiceofbirds@domen.ru</w:t>
      </w:r>
      <w:r w:rsidR="00E635DF">
        <w:rPr>
          <w:rFonts w:eastAsia="Times New Roman" w:cs="Times New Roman"/>
        </w:rPr>
        <w:t xml:space="preserve"> </w:t>
      </w:r>
    </w:p>
    <w:p w14:paraId="0B360F61" w14:textId="77777777" w:rsidR="00063CE6" w:rsidRDefault="00063CE6" w:rsidP="009F7FF7">
      <w:pPr>
        <w:rPr>
          <w:rFonts w:eastAsia="Times New Roman" w:cs="Times New Roman"/>
        </w:rPr>
      </w:pPr>
    </w:p>
    <w:p w14:paraId="7538C5EE" w14:textId="77777777" w:rsidR="005A4F08" w:rsidRDefault="005A4F08" w:rsidP="005D408E"/>
    <w:p w14:paraId="1E0E35D2" w14:textId="77777777" w:rsidR="005D408E" w:rsidRDefault="005D408E" w:rsidP="00117162"/>
    <w:p w14:paraId="22338498" w14:textId="77777777" w:rsidR="00551E48" w:rsidRPr="00551E48" w:rsidRDefault="00551E48" w:rsidP="00117162"/>
    <w:p w14:paraId="7C1BD530" w14:textId="7CE79556" w:rsidR="000E0E9E" w:rsidRPr="00886FB2" w:rsidRDefault="006E5EE1" w:rsidP="005E7AD0">
      <w:pPr>
        <w:spacing w:after="200" w:line="276" w:lineRule="auto"/>
      </w:pPr>
      <w:r>
        <w:br/>
      </w:r>
    </w:p>
    <w:sectPr w:rsidR="000E0E9E" w:rsidRPr="00886FB2" w:rsidSect="007C1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F6B566" w15:done="0"/>
  <w15:commentEx w15:paraId="5B150F40" w15:done="0"/>
  <w15:commentEx w15:paraId="1B47A047" w15:done="0"/>
  <w15:commentEx w15:paraId="05E4D9BA" w15:done="0"/>
  <w15:commentEx w15:paraId="5AB68E9D" w15:done="0"/>
  <w15:commentEx w15:paraId="7314ED44" w15:done="0"/>
  <w15:commentEx w15:paraId="7A791ED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334CB" w14:textId="77777777" w:rsidR="00A32BF0" w:rsidRDefault="00A32BF0" w:rsidP="00035B68">
      <w:pPr>
        <w:spacing w:after="0" w:line="240" w:lineRule="auto"/>
      </w:pPr>
      <w:r>
        <w:separator/>
      </w:r>
    </w:p>
  </w:endnote>
  <w:endnote w:type="continuationSeparator" w:id="0">
    <w:p w14:paraId="40CE82F4" w14:textId="77777777" w:rsidR="00A32BF0" w:rsidRDefault="00A32BF0" w:rsidP="0003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3D329" w14:textId="77777777" w:rsidR="00A32BF0" w:rsidRDefault="00A32BF0" w:rsidP="00035B68">
      <w:pPr>
        <w:spacing w:after="0" w:line="240" w:lineRule="auto"/>
      </w:pPr>
      <w:r>
        <w:separator/>
      </w:r>
    </w:p>
  </w:footnote>
  <w:footnote w:type="continuationSeparator" w:id="0">
    <w:p w14:paraId="78A80071" w14:textId="77777777" w:rsidR="00A32BF0" w:rsidRDefault="00A32BF0" w:rsidP="00035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2C7"/>
    <w:multiLevelType w:val="multilevel"/>
    <w:tmpl w:val="FBE4FF3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2"/>
      <w:isLgl/>
      <w:lvlText w:val="%1.%2.%3."/>
      <w:lvlJc w:val="right"/>
      <w:pPr>
        <w:ind w:left="1430" w:hanging="863"/>
      </w:pPr>
      <w:rPr>
        <w:rFonts w:hint="default"/>
        <w:b w:val="0"/>
      </w:rPr>
    </w:lvl>
    <w:lvl w:ilvl="3">
      <w:start w:val="1"/>
      <w:numFmt w:val="decimal"/>
      <w:pStyle w:val="3"/>
      <w:isLgl/>
      <w:lvlText w:val="%1.%2.%3.%4."/>
      <w:lvlJc w:val="right"/>
      <w:pPr>
        <w:ind w:left="2138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1743D7E"/>
    <w:multiLevelType w:val="hybridMultilevel"/>
    <w:tmpl w:val="5C52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145A0"/>
    <w:multiLevelType w:val="hybridMultilevel"/>
    <w:tmpl w:val="7BD4E5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85710A"/>
    <w:multiLevelType w:val="hybridMultilevel"/>
    <w:tmpl w:val="414088A8"/>
    <w:lvl w:ilvl="0" w:tplc="0996014C">
      <w:start w:val="41"/>
      <w:numFmt w:val="bullet"/>
      <w:lvlText w:val="—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710D2"/>
    <w:multiLevelType w:val="hybridMultilevel"/>
    <w:tmpl w:val="E28A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77652"/>
    <w:multiLevelType w:val="hybridMultilevel"/>
    <w:tmpl w:val="F28EBFB8"/>
    <w:lvl w:ilvl="0" w:tplc="6A9EA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21742"/>
    <w:multiLevelType w:val="hybridMultilevel"/>
    <w:tmpl w:val="F1E4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1495D"/>
    <w:multiLevelType w:val="hybridMultilevel"/>
    <w:tmpl w:val="8FD8BC7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>
    <w:nsid w:val="366B6E10"/>
    <w:multiLevelType w:val="hybridMultilevel"/>
    <w:tmpl w:val="75C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715C6"/>
    <w:multiLevelType w:val="hybridMultilevel"/>
    <w:tmpl w:val="3B92E2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024B0C"/>
    <w:multiLevelType w:val="multilevel"/>
    <w:tmpl w:val="B52E1F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3C70438E"/>
    <w:multiLevelType w:val="hybridMultilevel"/>
    <w:tmpl w:val="A708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85437"/>
    <w:multiLevelType w:val="hybridMultilevel"/>
    <w:tmpl w:val="3490C2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pStyle w:val="2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2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73170E"/>
    <w:multiLevelType w:val="multilevel"/>
    <w:tmpl w:val="4DB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3D5F62"/>
    <w:multiLevelType w:val="multilevel"/>
    <w:tmpl w:val="D51C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453DAD"/>
    <w:multiLevelType w:val="hybridMultilevel"/>
    <w:tmpl w:val="A664DA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460144B4"/>
    <w:multiLevelType w:val="hybridMultilevel"/>
    <w:tmpl w:val="5074C80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96DFC"/>
    <w:multiLevelType w:val="hybridMultilevel"/>
    <w:tmpl w:val="3C284A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D754C9"/>
    <w:multiLevelType w:val="hybridMultilevel"/>
    <w:tmpl w:val="92EA821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34E14D5"/>
    <w:multiLevelType w:val="multilevel"/>
    <w:tmpl w:val="DABA96E8"/>
    <w:lvl w:ilvl="0">
      <w:start w:val="1"/>
      <w:numFmt w:val="none"/>
      <w:lvlText w:val="1.1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2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1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●.○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●.○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●.○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●.○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20">
    <w:nsid w:val="535F23C3"/>
    <w:multiLevelType w:val="hybridMultilevel"/>
    <w:tmpl w:val="751E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82CD7"/>
    <w:multiLevelType w:val="hybridMultilevel"/>
    <w:tmpl w:val="E766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D4765"/>
    <w:multiLevelType w:val="hybridMultilevel"/>
    <w:tmpl w:val="708C11E6"/>
    <w:lvl w:ilvl="0" w:tplc="9188A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2349B"/>
    <w:multiLevelType w:val="hybridMultilevel"/>
    <w:tmpl w:val="9D1A9A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2C5B4D"/>
    <w:multiLevelType w:val="hybridMultilevel"/>
    <w:tmpl w:val="CB28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50BFA"/>
    <w:multiLevelType w:val="hybridMultilevel"/>
    <w:tmpl w:val="C1544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D12FC"/>
    <w:multiLevelType w:val="hybridMultilevel"/>
    <w:tmpl w:val="F35C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D42E2"/>
    <w:multiLevelType w:val="multilevel"/>
    <w:tmpl w:val="5A76E0DC"/>
    <w:styleLink w:val="5"/>
    <w:lvl w:ilvl="0">
      <w:start w:val="1"/>
      <w:numFmt w:val="decimal"/>
      <w:lvlText w:val="%1)"/>
      <w:lvlJc w:val="left"/>
      <w:pPr>
        <w:tabs>
          <w:tab w:val="num" w:pos="330"/>
        </w:tabs>
        <w:ind w:left="33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1">
      <w:start w:val="1"/>
      <w:numFmt w:val="decimal"/>
      <w:lvlText w:val="%2)"/>
      <w:lvlJc w:val="left"/>
      <w:pPr>
        <w:tabs>
          <w:tab w:val="num" w:pos="690"/>
        </w:tabs>
        <w:ind w:left="69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2">
      <w:start w:val="1"/>
      <w:numFmt w:val="decimal"/>
      <w:lvlText w:val="%3)"/>
      <w:lvlJc w:val="left"/>
      <w:pPr>
        <w:tabs>
          <w:tab w:val="num" w:pos="1050"/>
        </w:tabs>
        <w:ind w:left="105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3">
      <w:start w:val="1"/>
      <w:numFmt w:val="decimal"/>
      <w:lvlText w:val="%4)"/>
      <w:lvlJc w:val="left"/>
      <w:pPr>
        <w:tabs>
          <w:tab w:val="num" w:pos="1410"/>
        </w:tabs>
        <w:ind w:left="141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4">
      <w:start w:val="1"/>
      <w:numFmt w:val="decimal"/>
      <w:lvlText w:val="%5)"/>
      <w:lvlJc w:val="left"/>
      <w:pPr>
        <w:tabs>
          <w:tab w:val="num" w:pos="1770"/>
        </w:tabs>
        <w:ind w:left="177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5">
      <w:start w:val="1"/>
      <w:numFmt w:val="decimal"/>
      <w:lvlText w:val="%6)"/>
      <w:lvlJc w:val="left"/>
      <w:pPr>
        <w:tabs>
          <w:tab w:val="num" w:pos="2130"/>
        </w:tabs>
        <w:ind w:left="213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6">
      <w:start w:val="1"/>
      <w:numFmt w:val="decimal"/>
      <w:lvlText w:val="%7)"/>
      <w:lvlJc w:val="left"/>
      <w:pPr>
        <w:tabs>
          <w:tab w:val="num" w:pos="2490"/>
        </w:tabs>
        <w:ind w:left="249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7">
      <w:start w:val="1"/>
      <w:numFmt w:val="decimal"/>
      <w:lvlText w:val="%8)"/>
      <w:lvlJc w:val="left"/>
      <w:pPr>
        <w:tabs>
          <w:tab w:val="num" w:pos="2850"/>
        </w:tabs>
        <w:ind w:left="285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  <w:lvl w:ilvl="8">
      <w:start w:val="1"/>
      <w:numFmt w:val="decimal"/>
      <w:lvlText w:val="%9)"/>
      <w:lvlJc w:val="left"/>
      <w:pPr>
        <w:tabs>
          <w:tab w:val="num" w:pos="3210"/>
        </w:tabs>
        <w:ind w:left="3210" w:hanging="330"/>
      </w:pPr>
      <w:rPr>
        <w:rFonts w:ascii="Helvetica Neue Light" w:eastAsia="Helvetica Neue Light" w:hAnsi="Helvetica Neue Light" w:cs="Helvetica Neue Light"/>
        <w:color w:val="000000"/>
        <w:position w:val="0"/>
        <w:u w:val="single"/>
      </w:rPr>
    </w:lvl>
  </w:abstractNum>
  <w:abstractNum w:abstractNumId="28">
    <w:nsid w:val="7F1D57A0"/>
    <w:multiLevelType w:val="hybridMultilevel"/>
    <w:tmpl w:val="C890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BA506A"/>
    <w:multiLevelType w:val="hybridMultilevel"/>
    <w:tmpl w:val="E28A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A2AD9"/>
    <w:multiLevelType w:val="hybridMultilevel"/>
    <w:tmpl w:val="194A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4"/>
  </w:num>
  <w:num w:numId="4">
    <w:abstractNumId w:val="29"/>
  </w:num>
  <w:num w:numId="5">
    <w:abstractNumId w:val="2"/>
  </w:num>
  <w:num w:numId="6">
    <w:abstractNumId w:val="18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"/>
  </w:num>
  <w:num w:numId="12">
    <w:abstractNumId w:val="27"/>
  </w:num>
  <w:num w:numId="13">
    <w:abstractNumId w:val="3"/>
  </w:num>
  <w:num w:numId="1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5"/>
  </w:num>
  <w:num w:numId="16">
    <w:abstractNumId w:val="22"/>
  </w:num>
  <w:num w:numId="17">
    <w:abstractNumId w:val="10"/>
  </w:num>
  <w:num w:numId="18">
    <w:abstractNumId w:val="19"/>
  </w:num>
  <w:num w:numId="19">
    <w:abstractNumId w:val="0"/>
  </w:num>
  <w:num w:numId="20">
    <w:abstractNumId w:val="28"/>
  </w:num>
  <w:num w:numId="21">
    <w:abstractNumId w:val="26"/>
  </w:num>
  <w:num w:numId="22">
    <w:abstractNumId w:val="8"/>
  </w:num>
  <w:num w:numId="23">
    <w:abstractNumId w:val="21"/>
  </w:num>
  <w:num w:numId="24">
    <w:abstractNumId w:val="24"/>
  </w:num>
  <w:num w:numId="25">
    <w:abstractNumId w:val="11"/>
  </w:num>
  <w:num w:numId="26">
    <w:abstractNumId w:val="15"/>
  </w:num>
  <w:num w:numId="27">
    <w:abstractNumId w:val="20"/>
  </w:num>
  <w:num w:numId="28">
    <w:abstractNumId w:val="14"/>
  </w:num>
  <w:num w:numId="29">
    <w:abstractNumId w:val="30"/>
  </w:num>
  <w:num w:numId="30">
    <w:abstractNumId w:val="6"/>
  </w:num>
  <w:num w:numId="31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48"/>
    <w:rsid w:val="00000CE0"/>
    <w:rsid w:val="00035B68"/>
    <w:rsid w:val="00040AA5"/>
    <w:rsid w:val="00042B02"/>
    <w:rsid w:val="000514BE"/>
    <w:rsid w:val="00063477"/>
    <w:rsid w:val="00063CE6"/>
    <w:rsid w:val="00073C77"/>
    <w:rsid w:val="000B728C"/>
    <w:rsid w:val="000D44B9"/>
    <w:rsid w:val="000D75FC"/>
    <w:rsid w:val="000E0E9E"/>
    <w:rsid w:val="000F0F61"/>
    <w:rsid w:val="000F205D"/>
    <w:rsid w:val="001007D3"/>
    <w:rsid w:val="00117162"/>
    <w:rsid w:val="001235AA"/>
    <w:rsid w:val="00132D1E"/>
    <w:rsid w:val="001341DA"/>
    <w:rsid w:val="001342CF"/>
    <w:rsid w:val="001374F8"/>
    <w:rsid w:val="00153BD2"/>
    <w:rsid w:val="00160835"/>
    <w:rsid w:val="00186E71"/>
    <w:rsid w:val="00192F20"/>
    <w:rsid w:val="0019788F"/>
    <w:rsid w:val="001F286B"/>
    <w:rsid w:val="0020269D"/>
    <w:rsid w:val="002055E2"/>
    <w:rsid w:val="00233780"/>
    <w:rsid w:val="00241AFE"/>
    <w:rsid w:val="00241CE7"/>
    <w:rsid w:val="00242C1F"/>
    <w:rsid w:val="002569BA"/>
    <w:rsid w:val="00280A74"/>
    <w:rsid w:val="002929B1"/>
    <w:rsid w:val="002A3EA8"/>
    <w:rsid w:val="002A5C59"/>
    <w:rsid w:val="002A5EF9"/>
    <w:rsid w:val="002E7E35"/>
    <w:rsid w:val="00301938"/>
    <w:rsid w:val="00312DDC"/>
    <w:rsid w:val="003306F5"/>
    <w:rsid w:val="00331EE8"/>
    <w:rsid w:val="00334CC6"/>
    <w:rsid w:val="00340D8F"/>
    <w:rsid w:val="00341123"/>
    <w:rsid w:val="00344288"/>
    <w:rsid w:val="003442CC"/>
    <w:rsid w:val="003454D8"/>
    <w:rsid w:val="003546B7"/>
    <w:rsid w:val="003558F1"/>
    <w:rsid w:val="00355F92"/>
    <w:rsid w:val="00363602"/>
    <w:rsid w:val="00370F15"/>
    <w:rsid w:val="00375F6A"/>
    <w:rsid w:val="00391096"/>
    <w:rsid w:val="003936FA"/>
    <w:rsid w:val="003A1193"/>
    <w:rsid w:val="003A52FE"/>
    <w:rsid w:val="003B2479"/>
    <w:rsid w:val="003D06FF"/>
    <w:rsid w:val="003D0E39"/>
    <w:rsid w:val="003D26F1"/>
    <w:rsid w:val="00400BF7"/>
    <w:rsid w:val="004106EB"/>
    <w:rsid w:val="0041381D"/>
    <w:rsid w:val="00427106"/>
    <w:rsid w:val="004445C8"/>
    <w:rsid w:val="00446E34"/>
    <w:rsid w:val="00450578"/>
    <w:rsid w:val="00460EE4"/>
    <w:rsid w:val="00465B79"/>
    <w:rsid w:val="00472FFE"/>
    <w:rsid w:val="00483410"/>
    <w:rsid w:val="00483DAB"/>
    <w:rsid w:val="004A0D20"/>
    <w:rsid w:val="004A1332"/>
    <w:rsid w:val="004A2E92"/>
    <w:rsid w:val="004A3062"/>
    <w:rsid w:val="004B3B4C"/>
    <w:rsid w:val="004D0C2F"/>
    <w:rsid w:val="004F01D1"/>
    <w:rsid w:val="0050335C"/>
    <w:rsid w:val="00504934"/>
    <w:rsid w:val="005264FF"/>
    <w:rsid w:val="00534D21"/>
    <w:rsid w:val="00537916"/>
    <w:rsid w:val="00546AF4"/>
    <w:rsid w:val="00551E48"/>
    <w:rsid w:val="005656FF"/>
    <w:rsid w:val="00580A28"/>
    <w:rsid w:val="00591451"/>
    <w:rsid w:val="005932F9"/>
    <w:rsid w:val="00596A9F"/>
    <w:rsid w:val="005A4F08"/>
    <w:rsid w:val="005B6A61"/>
    <w:rsid w:val="005C7510"/>
    <w:rsid w:val="005D11DC"/>
    <w:rsid w:val="005D408E"/>
    <w:rsid w:val="005E7AD0"/>
    <w:rsid w:val="005F2023"/>
    <w:rsid w:val="005F2B33"/>
    <w:rsid w:val="00642655"/>
    <w:rsid w:val="00657912"/>
    <w:rsid w:val="00661737"/>
    <w:rsid w:val="00664376"/>
    <w:rsid w:val="00664EA4"/>
    <w:rsid w:val="0067709A"/>
    <w:rsid w:val="006A3337"/>
    <w:rsid w:val="006B3DAE"/>
    <w:rsid w:val="006D51EF"/>
    <w:rsid w:val="006D564A"/>
    <w:rsid w:val="006E5699"/>
    <w:rsid w:val="006E5EE1"/>
    <w:rsid w:val="006E70D4"/>
    <w:rsid w:val="006F76F9"/>
    <w:rsid w:val="006F7EEB"/>
    <w:rsid w:val="00712149"/>
    <w:rsid w:val="00713B93"/>
    <w:rsid w:val="0073077D"/>
    <w:rsid w:val="00760D7C"/>
    <w:rsid w:val="007828D9"/>
    <w:rsid w:val="007833EB"/>
    <w:rsid w:val="007C10D0"/>
    <w:rsid w:val="007C1EF3"/>
    <w:rsid w:val="007C41B9"/>
    <w:rsid w:val="0081193C"/>
    <w:rsid w:val="008148EE"/>
    <w:rsid w:val="00831268"/>
    <w:rsid w:val="008368BA"/>
    <w:rsid w:val="0084563C"/>
    <w:rsid w:val="00846345"/>
    <w:rsid w:val="00854701"/>
    <w:rsid w:val="00860B3D"/>
    <w:rsid w:val="00886FB2"/>
    <w:rsid w:val="008C728E"/>
    <w:rsid w:val="008E021A"/>
    <w:rsid w:val="008E06E9"/>
    <w:rsid w:val="008E1774"/>
    <w:rsid w:val="008E3E37"/>
    <w:rsid w:val="00900B3F"/>
    <w:rsid w:val="00900D4C"/>
    <w:rsid w:val="0090113B"/>
    <w:rsid w:val="0091110A"/>
    <w:rsid w:val="0095196A"/>
    <w:rsid w:val="0096094A"/>
    <w:rsid w:val="009643D4"/>
    <w:rsid w:val="00972DC2"/>
    <w:rsid w:val="00983B8E"/>
    <w:rsid w:val="009A200B"/>
    <w:rsid w:val="009B53FF"/>
    <w:rsid w:val="009B6B44"/>
    <w:rsid w:val="009D379E"/>
    <w:rsid w:val="009E4FAC"/>
    <w:rsid w:val="009F3CE8"/>
    <w:rsid w:val="009F462D"/>
    <w:rsid w:val="009F7FF7"/>
    <w:rsid w:val="00A06EEC"/>
    <w:rsid w:val="00A1664F"/>
    <w:rsid w:val="00A24B0E"/>
    <w:rsid w:val="00A30B46"/>
    <w:rsid w:val="00A32BF0"/>
    <w:rsid w:val="00A5157A"/>
    <w:rsid w:val="00A5168F"/>
    <w:rsid w:val="00A518D2"/>
    <w:rsid w:val="00A536EC"/>
    <w:rsid w:val="00A83C87"/>
    <w:rsid w:val="00A84822"/>
    <w:rsid w:val="00A9161F"/>
    <w:rsid w:val="00A91EB9"/>
    <w:rsid w:val="00AA5FF6"/>
    <w:rsid w:val="00AA652E"/>
    <w:rsid w:val="00AC5972"/>
    <w:rsid w:val="00AE2B6B"/>
    <w:rsid w:val="00AF0315"/>
    <w:rsid w:val="00AF120A"/>
    <w:rsid w:val="00B12B8E"/>
    <w:rsid w:val="00B22F42"/>
    <w:rsid w:val="00B24AA5"/>
    <w:rsid w:val="00B31640"/>
    <w:rsid w:val="00B42B8A"/>
    <w:rsid w:val="00B44EB0"/>
    <w:rsid w:val="00B9040F"/>
    <w:rsid w:val="00B915B3"/>
    <w:rsid w:val="00B91A33"/>
    <w:rsid w:val="00B91FCD"/>
    <w:rsid w:val="00BC1EF5"/>
    <w:rsid w:val="00BC361D"/>
    <w:rsid w:val="00BC4140"/>
    <w:rsid w:val="00BE6F2A"/>
    <w:rsid w:val="00C203BB"/>
    <w:rsid w:val="00C47461"/>
    <w:rsid w:val="00C54B6E"/>
    <w:rsid w:val="00C6171E"/>
    <w:rsid w:val="00C649E6"/>
    <w:rsid w:val="00C77145"/>
    <w:rsid w:val="00C873A5"/>
    <w:rsid w:val="00CB6D34"/>
    <w:rsid w:val="00CC1158"/>
    <w:rsid w:val="00CC20F2"/>
    <w:rsid w:val="00CC6E50"/>
    <w:rsid w:val="00CD0FFF"/>
    <w:rsid w:val="00CE3D63"/>
    <w:rsid w:val="00CE6AC5"/>
    <w:rsid w:val="00CE71A1"/>
    <w:rsid w:val="00D0169D"/>
    <w:rsid w:val="00D01848"/>
    <w:rsid w:val="00D14A65"/>
    <w:rsid w:val="00D17193"/>
    <w:rsid w:val="00D23686"/>
    <w:rsid w:val="00D42FAF"/>
    <w:rsid w:val="00D51250"/>
    <w:rsid w:val="00D645F7"/>
    <w:rsid w:val="00D70E2F"/>
    <w:rsid w:val="00D81BBB"/>
    <w:rsid w:val="00D87927"/>
    <w:rsid w:val="00D87BCB"/>
    <w:rsid w:val="00D91612"/>
    <w:rsid w:val="00DB0E0B"/>
    <w:rsid w:val="00DB6C71"/>
    <w:rsid w:val="00DC2997"/>
    <w:rsid w:val="00DE277B"/>
    <w:rsid w:val="00DF5DC1"/>
    <w:rsid w:val="00E137F2"/>
    <w:rsid w:val="00E2458E"/>
    <w:rsid w:val="00E40E1D"/>
    <w:rsid w:val="00E44840"/>
    <w:rsid w:val="00E635DF"/>
    <w:rsid w:val="00E6650A"/>
    <w:rsid w:val="00E66566"/>
    <w:rsid w:val="00E66DF3"/>
    <w:rsid w:val="00E83385"/>
    <w:rsid w:val="00EA67D5"/>
    <w:rsid w:val="00EB2761"/>
    <w:rsid w:val="00EB7FB0"/>
    <w:rsid w:val="00EC1D4A"/>
    <w:rsid w:val="00ED4D69"/>
    <w:rsid w:val="00EF7024"/>
    <w:rsid w:val="00F008AE"/>
    <w:rsid w:val="00F03F62"/>
    <w:rsid w:val="00F055BD"/>
    <w:rsid w:val="00F23A69"/>
    <w:rsid w:val="00F25839"/>
    <w:rsid w:val="00F479D7"/>
    <w:rsid w:val="00F6080D"/>
    <w:rsid w:val="00F84AE6"/>
    <w:rsid w:val="00FA508D"/>
    <w:rsid w:val="00FA5906"/>
    <w:rsid w:val="00FB5670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E6D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68BA"/>
    <w:pPr>
      <w:spacing w:after="180" w:line="274" w:lineRule="auto"/>
    </w:pPr>
  </w:style>
  <w:style w:type="paragraph" w:styleId="1">
    <w:name w:val="heading 1"/>
    <w:basedOn w:val="a1"/>
    <w:next w:val="a1"/>
    <w:link w:val="10"/>
    <w:uiPriority w:val="9"/>
    <w:qFormat/>
    <w:rsid w:val="00D645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21">
    <w:name w:val="heading 2"/>
    <w:basedOn w:val="a1"/>
    <w:next w:val="a1"/>
    <w:link w:val="23"/>
    <w:autoRedefine/>
    <w:uiPriority w:val="9"/>
    <w:unhideWhenUsed/>
    <w:qFormat/>
    <w:rsid w:val="00D14A65"/>
    <w:pPr>
      <w:keepNext/>
      <w:keepLines/>
      <w:pBdr>
        <w:bottom w:val="single" w:sz="4" w:space="1" w:color="8DB3E2" w:themeColor="text2" w:themeTint="66"/>
      </w:pBd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8368B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36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8368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368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368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368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368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106EB"/>
    <w:rPr>
      <w:sz w:val="16"/>
      <w:szCs w:val="16"/>
    </w:rPr>
  </w:style>
  <w:style w:type="paragraph" w:styleId="a6">
    <w:name w:val="annotation text"/>
    <w:basedOn w:val="a1"/>
    <w:link w:val="a7"/>
    <w:uiPriority w:val="99"/>
    <w:semiHidden/>
    <w:unhideWhenUsed/>
    <w:rsid w:val="004106EB"/>
    <w:pPr>
      <w:spacing w:line="240" w:lineRule="auto"/>
    </w:pPr>
    <w:rPr>
      <w:sz w:val="20"/>
      <w:szCs w:val="20"/>
    </w:rPr>
  </w:style>
  <w:style w:type="character" w:customStyle="1" w:styleId="a7">
    <w:name w:val="Текст комментария Знак"/>
    <w:basedOn w:val="a2"/>
    <w:link w:val="a6"/>
    <w:uiPriority w:val="99"/>
    <w:semiHidden/>
    <w:rsid w:val="004106E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106E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106EB"/>
    <w:rPr>
      <w:b/>
      <w:bCs/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41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106EB"/>
    <w:rPr>
      <w:rFonts w:ascii="Tahoma" w:hAnsi="Tahoma" w:cs="Tahoma"/>
      <w:sz w:val="16"/>
      <w:szCs w:val="16"/>
    </w:rPr>
  </w:style>
  <w:style w:type="paragraph" w:styleId="ac">
    <w:name w:val="footnote text"/>
    <w:basedOn w:val="a1"/>
    <w:link w:val="ad"/>
    <w:uiPriority w:val="99"/>
    <w:unhideWhenUsed/>
    <w:rsid w:val="00035B6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rsid w:val="00035B68"/>
    <w:rPr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035B68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D645F7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23">
    <w:name w:val="Заголовок 2 Знак"/>
    <w:basedOn w:val="a2"/>
    <w:link w:val="21"/>
    <w:uiPriority w:val="9"/>
    <w:rsid w:val="00D14A65"/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8368BA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368B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1">
    <w:name w:val="Заголовок 5 Знак"/>
    <w:basedOn w:val="a2"/>
    <w:link w:val="50"/>
    <w:uiPriority w:val="9"/>
    <w:semiHidden/>
    <w:rsid w:val="008368BA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2"/>
    <w:link w:val="6"/>
    <w:uiPriority w:val="9"/>
    <w:semiHidden/>
    <w:rsid w:val="008368B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2"/>
    <w:link w:val="7"/>
    <w:uiPriority w:val="9"/>
    <w:semiHidden/>
    <w:rsid w:val="008368BA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2"/>
    <w:link w:val="8"/>
    <w:uiPriority w:val="9"/>
    <w:semiHidden/>
    <w:rsid w:val="008368B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368B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">
    <w:name w:val="caption"/>
    <w:basedOn w:val="a1"/>
    <w:next w:val="a1"/>
    <w:uiPriority w:val="35"/>
    <w:unhideWhenUsed/>
    <w:qFormat/>
    <w:rsid w:val="008368BA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f0">
    <w:name w:val="Title"/>
    <w:basedOn w:val="a1"/>
    <w:next w:val="a1"/>
    <w:link w:val="af1"/>
    <w:uiPriority w:val="10"/>
    <w:qFormat/>
    <w:rsid w:val="008368B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character" w:customStyle="1" w:styleId="af1">
    <w:name w:val="Название Знак"/>
    <w:basedOn w:val="a2"/>
    <w:link w:val="af0"/>
    <w:uiPriority w:val="10"/>
    <w:rsid w:val="008368BA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paragraph" w:styleId="af2">
    <w:name w:val="Subtitle"/>
    <w:basedOn w:val="a1"/>
    <w:next w:val="a1"/>
    <w:link w:val="af3"/>
    <w:uiPriority w:val="11"/>
    <w:qFormat/>
    <w:rsid w:val="008368BA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customStyle="1" w:styleId="af3">
    <w:name w:val="Подзаголовок Знак"/>
    <w:basedOn w:val="a2"/>
    <w:link w:val="af2"/>
    <w:uiPriority w:val="11"/>
    <w:rsid w:val="008368BA"/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styleId="af4">
    <w:name w:val="Strong"/>
    <w:basedOn w:val="a2"/>
    <w:uiPriority w:val="22"/>
    <w:qFormat/>
    <w:rsid w:val="008368BA"/>
    <w:rPr>
      <w:b/>
      <w:bCs/>
      <w:color w:val="265898" w:themeColor="text2" w:themeTint="E6"/>
    </w:rPr>
  </w:style>
  <w:style w:type="character" w:styleId="af5">
    <w:name w:val="Emphasis"/>
    <w:basedOn w:val="a2"/>
    <w:uiPriority w:val="20"/>
    <w:qFormat/>
    <w:rsid w:val="008368BA"/>
    <w:rPr>
      <w:b w:val="0"/>
      <w:i/>
      <w:iCs/>
      <w:color w:val="1F497D" w:themeColor="text2"/>
    </w:rPr>
  </w:style>
  <w:style w:type="paragraph" w:styleId="af6">
    <w:name w:val="No Spacing"/>
    <w:link w:val="af7"/>
    <w:uiPriority w:val="1"/>
    <w:qFormat/>
    <w:rsid w:val="008368BA"/>
    <w:pPr>
      <w:spacing w:after="0" w:line="240" w:lineRule="auto"/>
    </w:pPr>
  </w:style>
  <w:style w:type="character" w:customStyle="1" w:styleId="af7">
    <w:name w:val="Без интервала Знак"/>
    <w:basedOn w:val="a2"/>
    <w:link w:val="af6"/>
    <w:uiPriority w:val="1"/>
    <w:rsid w:val="008368BA"/>
  </w:style>
  <w:style w:type="paragraph" w:styleId="af8">
    <w:name w:val="List Paragraph"/>
    <w:basedOn w:val="a1"/>
    <w:uiPriority w:val="34"/>
    <w:qFormat/>
    <w:rsid w:val="008368B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9">
    <w:name w:val="Quote"/>
    <w:basedOn w:val="a1"/>
    <w:next w:val="a1"/>
    <w:link w:val="afa"/>
    <w:uiPriority w:val="29"/>
    <w:qFormat/>
    <w:rsid w:val="008368BA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afa">
    <w:name w:val="Цитата Знак"/>
    <w:basedOn w:val="a2"/>
    <w:link w:val="af9"/>
    <w:uiPriority w:val="29"/>
    <w:rsid w:val="008368BA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fb">
    <w:name w:val="Intense Quote"/>
    <w:basedOn w:val="a1"/>
    <w:next w:val="a1"/>
    <w:link w:val="afc"/>
    <w:uiPriority w:val="30"/>
    <w:qFormat/>
    <w:rsid w:val="008368BA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customStyle="1" w:styleId="afc">
    <w:name w:val="Выделенная цитата Знак"/>
    <w:basedOn w:val="a2"/>
    <w:link w:val="afb"/>
    <w:uiPriority w:val="30"/>
    <w:rsid w:val="008368BA"/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styleId="afd">
    <w:name w:val="Subtle Emphasis"/>
    <w:basedOn w:val="a2"/>
    <w:uiPriority w:val="19"/>
    <w:qFormat/>
    <w:rsid w:val="008368BA"/>
    <w:rPr>
      <w:i/>
      <w:iCs/>
      <w:color w:val="000000"/>
    </w:rPr>
  </w:style>
  <w:style w:type="character" w:styleId="afe">
    <w:name w:val="Intense Emphasis"/>
    <w:basedOn w:val="a2"/>
    <w:uiPriority w:val="21"/>
    <w:qFormat/>
    <w:rsid w:val="008368BA"/>
    <w:rPr>
      <w:b/>
      <w:bCs/>
      <w:i/>
      <w:iCs/>
      <w:color w:val="1F497D" w:themeColor="text2"/>
    </w:rPr>
  </w:style>
  <w:style w:type="character" w:styleId="aff">
    <w:name w:val="Subtle Reference"/>
    <w:basedOn w:val="a2"/>
    <w:uiPriority w:val="31"/>
    <w:qFormat/>
    <w:rsid w:val="008368BA"/>
    <w:rPr>
      <w:smallCaps/>
      <w:color w:val="000000"/>
      <w:u w:val="single"/>
    </w:rPr>
  </w:style>
  <w:style w:type="character" w:styleId="aff0">
    <w:name w:val="Intense Reference"/>
    <w:basedOn w:val="a2"/>
    <w:uiPriority w:val="32"/>
    <w:qFormat/>
    <w:rsid w:val="008368BA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f1">
    <w:name w:val="Book Title"/>
    <w:basedOn w:val="a2"/>
    <w:uiPriority w:val="33"/>
    <w:qFormat/>
    <w:rsid w:val="008368BA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f2">
    <w:name w:val="TOC Heading"/>
    <w:basedOn w:val="1"/>
    <w:next w:val="a1"/>
    <w:uiPriority w:val="39"/>
    <w:semiHidden/>
    <w:unhideWhenUsed/>
    <w:qFormat/>
    <w:rsid w:val="008368BA"/>
    <w:pPr>
      <w:spacing w:before="480" w:line="264" w:lineRule="auto"/>
      <w:outlineLvl w:val="9"/>
    </w:pPr>
    <w:rPr>
      <w:b/>
    </w:rPr>
  </w:style>
  <w:style w:type="character" w:styleId="aff3">
    <w:name w:val="Hyperlink"/>
    <w:basedOn w:val="a2"/>
    <w:uiPriority w:val="99"/>
    <w:unhideWhenUsed/>
    <w:rsid w:val="008E021A"/>
    <w:rPr>
      <w:color w:val="0000FF"/>
      <w:u w:val="single"/>
    </w:rPr>
  </w:style>
  <w:style w:type="paragraph" w:styleId="aff4">
    <w:name w:val="Body Text"/>
    <w:basedOn w:val="a1"/>
    <w:link w:val="aff5"/>
    <w:semiHidden/>
    <w:unhideWhenUsed/>
    <w:rsid w:val="00C7714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ff5">
    <w:name w:val="Основной текст Знак"/>
    <w:basedOn w:val="a2"/>
    <w:link w:val="aff4"/>
    <w:semiHidden/>
    <w:rsid w:val="00C77145"/>
    <w:rPr>
      <w:rFonts w:ascii="Tahoma" w:eastAsia="Times New Roman" w:hAnsi="Tahoma" w:cs="Tahoma"/>
      <w:sz w:val="20"/>
      <w:szCs w:val="24"/>
      <w:lang w:eastAsia="ru-RU"/>
    </w:rPr>
  </w:style>
  <w:style w:type="character" w:styleId="aff6">
    <w:name w:val="FollowedHyperlink"/>
    <w:basedOn w:val="a2"/>
    <w:uiPriority w:val="99"/>
    <w:semiHidden/>
    <w:unhideWhenUsed/>
    <w:rsid w:val="00331EE8"/>
    <w:rPr>
      <w:color w:val="800080" w:themeColor="followedHyperlink"/>
      <w:u w:val="single"/>
    </w:rPr>
  </w:style>
  <w:style w:type="paragraph" w:styleId="aff7">
    <w:name w:val="endnote text"/>
    <w:basedOn w:val="a1"/>
    <w:link w:val="aff8"/>
    <w:uiPriority w:val="99"/>
    <w:semiHidden/>
    <w:unhideWhenUsed/>
    <w:rsid w:val="00DC2997"/>
    <w:pPr>
      <w:spacing w:after="0" w:line="240" w:lineRule="auto"/>
    </w:pPr>
    <w:rPr>
      <w:sz w:val="20"/>
      <w:szCs w:val="20"/>
    </w:rPr>
  </w:style>
  <w:style w:type="character" w:customStyle="1" w:styleId="aff8">
    <w:name w:val="Текст концевой сноски Знак"/>
    <w:basedOn w:val="a2"/>
    <w:link w:val="aff7"/>
    <w:uiPriority w:val="99"/>
    <w:semiHidden/>
    <w:rsid w:val="00DC2997"/>
    <w:rPr>
      <w:sz w:val="20"/>
      <w:szCs w:val="20"/>
    </w:rPr>
  </w:style>
  <w:style w:type="character" w:styleId="aff9">
    <w:name w:val="endnote reference"/>
    <w:basedOn w:val="a2"/>
    <w:uiPriority w:val="99"/>
    <w:semiHidden/>
    <w:unhideWhenUsed/>
    <w:rsid w:val="00DC2997"/>
    <w:rPr>
      <w:vertAlign w:val="superscript"/>
    </w:rPr>
  </w:style>
  <w:style w:type="paragraph" w:customStyle="1" w:styleId="Affa">
    <w:name w:val="Текстовый блок A"/>
    <w:rsid w:val="00DF5D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bdr w:val="nil"/>
      <w:lang w:eastAsia="ru-RU"/>
    </w:rPr>
  </w:style>
  <w:style w:type="numbering" w:customStyle="1" w:styleId="5">
    <w:name w:val="Импортированный стиль 5"/>
    <w:rsid w:val="00DF5DC1"/>
    <w:pPr>
      <w:numPr>
        <w:numId w:val="12"/>
      </w:numPr>
    </w:pPr>
  </w:style>
  <w:style w:type="paragraph" w:customStyle="1" w:styleId="11">
    <w:name w:val="Обычный1"/>
    <w:link w:val="12"/>
    <w:rsid w:val="001342CF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a">
    <w:name w:val="ТЗ сайт СС_Заголовок"/>
    <w:basedOn w:val="7"/>
    <w:qFormat/>
    <w:rsid w:val="001342CF"/>
    <w:pPr>
      <w:numPr>
        <w:numId w:val="19"/>
      </w:numPr>
      <w:spacing w:before="0" w:line="240" w:lineRule="auto"/>
      <w:jc w:val="both"/>
    </w:pPr>
    <w:rPr>
      <w:rFonts w:ascii="Times New Roman" w:hAnsi="Times New Roman" w:cs="Times New Roman"/>
      <w:b/>
      <w:i w:val="0"/>
      <w:color w:val="4F81BD" w:themeColor="accent1"/>
      <w:sz w:val="24"/>
      <w:szCs w:val="24"/>
      <w:lang w:val="en-US" w:eastAsia="ru-RU"/>
    </w:rPr>
  </w:style>
  <w:style w:type="paragraph" w:customStyle="1" w:styleId="a0">
    <w:name w:val="ТЗ сайт СС_подзаголовок"/>
    <w:basedOn w:val="11"/>
    <w:rsid w:val="001342CF"/>
    <w:pPr>
      <w:numPr>
        <w:ilvl w:val="1"/>
        <w:numId w:val="19"/>
      </w:numPr>
      <w:tabs>
        <w:tab w:val="num" w:pos="360"/>
        <w:tab w:val="num" w:pos="1440"/>
      </w:tabs>
      <w:spacing w:line="240" w:lineRule="auto"/>
      <w:ind w:left="0" w:firstLine="0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</w:rPr>
  </w:style>
  <w:style w:type="character" w:customStyle="1" w:styleId="12">
    <w:name w:val="Обычный1 Знак"/>
    <w:basedOn w:val="a2"/>
    <w:link w:val="11"/>
    <w:rsid w:val="001342CF"/>
    <w:rPr>
      <w:rFonts w:ascii="Arial" w:eastAsia="Arial" w:hAnsi="Arial" w:cs="Arial"/>
      <w:color w:val="000000"/>
      <w:szCs w:val="20"/>
      <w:lang w:eastAsia="ru-RU"/>
    </w:rPr>
  </w:style>
  <w:style w:type="paragraph" w:customStyle="1" w:styleId="2">
    <w:name w:val="ТЗ сайт СС_нумерованный список_2"/>
    <w:basedOn w:val="a0"/>
    <w:qFormat/>
    <w:rsid w:val="001342CF"/>
    <w:pPr>
      <w:numPr>
        <w:ilvl w:val="2"/>
      </w:numPr>
      <w:tabs>
        <w:tab w:val="num" w:pos="360"/>
        <w:tab w:val="num" w:pos="1440"/>
        <w:tab w:val="num" w:pos="2160"/>
      </w:tabs>
      <w:ind w:left="2160" w:hanging="180"/>
    </w:pPr>
    <w:rPr>
      <w:b w:val="0"/>
    </w:rPr>
  </w:style>
  <w:style w:type="paragraph" w:customStyle="1" w:styleId="20">
    <w:name w:val="ТЗ сайт СС_подзаголовок_2"/>
    <w:basedOn w:val="a1"/>
    <w:link w:val="24"/>
    <w:qFormat/>
    <w:rsid w:val="001342CF"/>
    <w:pPr>
      <w:numPr>
        <w:ilvl w:val="1"/>
        <w:numId w:val="8"/>
      </w:numPr>
      <w:spacing w:after="0" w:line="240" w:lineRule="auto"/>
      <w:ind w:left="1276" w:hanging="567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character" w:customStyle="1" w:styleId="24">
    <w:name w:val="ТЗ сайт СС_подзаголовок_2 Знак"/>
    <w:basedOn w:val="a2"/>
    <w:link w:val="20"/>
    <w:rsid w:val="001342CF"/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paragraph" w:customStyle="1" w:styleId="3">
    <w:name w:val="ТЗ сайт СС_нумерованный список_3"/>
    <w:basedOn w:val="a1"/>
    <w:qFormat/>
    <w:rsid w:val="001342CF"/>
    <w:pPr>
      <w:numPr>
        <w:ilvl w:val="3"/>
        <w:numId w:val="19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paragraph" w:customStyle="1" w:styleId="22">
    <w:name w:val="ТЗ сайт СС_нумерованный список_22"/>
    <w:basedOn w:val="a1"/>
    <w:link w:val="220"/>
    <w:qFormat/>
    <w:rsid w:val="002055E2"/>
    <w:pPr>
      <w:numPr>
        <w:ilvl w:val="2"/>
        <w:numId w:val="8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220">
    <w:name w:val="ТЗ сайт СС_нумерованный список_22 Знак"/>
    <w:basedOn w:val="a2"/>
    <w:link w:val="22"/>
    <w:rsid w:val="002055E2"/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9F7FF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368BA"/>
    <w:pPr>
      <w:spacing w:after="180" w:line="274" w:lineRule="auto"/>
    </w:pPr>
  </w:style>
  <w:style w:type="paragraph" w:styleId="1">
    <w:name w:val="heading 1"/>
    <w:basedOn w:val="a1"/>
    <w:next w:val="a1"/>
    <w:link w:val="10"/>
    <w:uiPriority w:val="9"/>
    <w:qFormat/>
    <w:rsid w:val="00D645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21">
    <w:name w:val="heading 2"/>
    <w:basedOn w:val="a1"/>
    <w:next w:val="a1"/>
    <w:link w:val="23"/>
    <w:autoRedefine/>
    <w:uiPriority w:val="9"/>
    <w:unhideWhenUsed/>
    <w:qFormat/>
    <w:rsid w:val="00D14A65"/>
    <w:pPr>
      <w:keepNext/>
      <w:keepLines/>
      <w:pBdr>
        <w:bottom w:val="single" w:sz="4" w:space="1" w:color="8DB3E2" w:themeColor="text2" w:themeTint="66"/>
      </w:pBd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8368B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36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8368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368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368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368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368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106EB"/>
    <w:rPr>
      <w:sz w:val="16"/>
      <w:szCs w:val="16"/>
    </w:rPr>
  </w:style>
  <w:style w:type="paragraph" w:styleId="a6">
    <w:name w:val="annotation text"/>
    <w:basedOn w:val="a1"/>
    <w:link w:val="a7"/>
    <w:uiPriority w:val="99"/>
    <w:semiHidden/>
    <w:unhideWhenUsed/>
    <w:rsid w:val="004106EB"/>
    <w:pPr>
      <w:spacing w:line="240" w:lineRule="auto"/>
    </w:pPr>
    <w:rPr>
      <w:sz w:val="20"/>
      <w:szCs w:val="20"/>
    </w:rPr>
  </w:style>
  <w:style w:type="character" w:customStyle="1" w:styleId="a7">
    <w:name w:val="Текст комментария Знак"/>
    <w:basedOn w:val="a2"/>
    <w:link w:val="a6"/>
    <w:uiPriority w:val="99"/>
    <w:semiHidden/>
    <w:rsid w:val="004106E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106E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106EB"/>
    <w:rPr>
      <w:b/>
      <w:bCs/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410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4106EB"/>
    <w:rPr>
      <w:rFonts w:ascii="Tahoma" w:hAnsi="Tahoma" w:cs="Tahoma"/>
      <w:sz w:val="16"/>
      <w:szCs w:val="16"/>
    </w:rPr>
  </w:style>
  <w:style w:type="paragraph" w:styleId="ac">
    <w:name w:val="footnote text"/>
    <w:basedOn w:val="a1"/>
    <w:link w:val="ad"/>
    <w:uiPriority w:val="99"/>
    <w:unhideWhenUsed/>
    <w:rsid w:val="00035B6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rsid w:val="00035B68"/>
    <w:rPr>
      <w:sz w:val="20"/>
      <w:szCs w:val="20"/>
    </w:rPr>
  </w:style>
  <w:style w:type="character" w:styleId="ae">
    <w:name w:val="footnote reference"/>
    <w:basedOn w:val="a2"/>
    <w:uiPriority w:val="99"/>
    <w:semiHidden/>
    <w:unhideWhenUsed/>
    <w:rsid w:val="00035B68"/>
    <w:rPr>
      <w:vertAlign w:val="superscript"/>
    </w:rPr>
  </w:style>
  <w:style w:type="character" w:customStyle="1" w:styleId="10">
    <w:name w:val="Заголовок 1 Знак"/>
    <w:basedOn w:val="a2"/>
    <w:link w:val="1"/>
    <w:uiPriority w:val="9"/>
    <w:rsid w:val="00D645F7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23">
    <w:name w:val="Заголовок 2 Знак"/>
    <w:basedOn w:val="a2"/>
    <w:link w:val="21"/>
    <w:uiPriority w:val="9"/>
    <w:rsid w:val="00D14A65"/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sid w:val="008368BA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368B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1">
    <w:name w:val="Заголовок 5 Знак"/>
    <w:basedOn w:val="a2"/>
    <w:link w:val="50"/>
    <w:uiPriority w:val="9"/>
    <w:semiHidden/>
    <w:rsid w:val="008368BA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2"/>
    <w:link w:val="6"/>
    <w:uiPriority w:val="9"/>
    <w:semiHidden/>
    <w:rsid w:val="008368B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2"/>
    <w:link w:val="7"/>
    <w:uiPriority w:val="9"/>
    <w:semiHidden/>
    <w:rsid w:val="008368BA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2"/>
    <w:link w:val="8"/>
    <w:uiPriority w:val="9"/>
    <w:semiHidden/>
    <w:rsid w:val="008368B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368B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">
    <w:name w:val="caption"/>
    <w:basedOn w:val="a1"/>
    <w:next w:val="a1"/>
    <w:uiPriority w:val="35"/>
    <w:unhideWhenUsed/>
    <w:qFormat/>
    <w:rsid w:val="008368BA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f0">
    <w:name w:val="Title"/>
    <w:basedOn w:val="a1"/>
    <w:next w:val="a1"/>
    <w:link w:val="af1"/>
    <w:uiPriority w:val="10"/>
    <w:qFormat/>
    <w:rsid w:val="008368B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character" w:customStyle="1" w:styleId="af1">
    <w:name w:val="Название Знак"/>
    <w:basedOn w:val="a2"/>
    <w:link w:val="af0"/>
    <w:uiPriority w:val="10"/>
    <w:rsid w:val="008368BA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paragraph" w:styleId="af2">
    <w:name w:val="Subtitle"/>
    <w:basedOn w:val="a1"/>
    <w:next w:val="a1"/>
    <w:link w:val="af3"/>
    <w:uiPriority w:val="11"/>
    <w:qFormat/>
    <w:rsid w:val="008368BA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customStyle="1" w:styleId="af3">
    <w:name w:val="Подзаголовок Знак"/>
    <w:basedOn w:val="a2"/>
    <w:link w:val="af2"/>
    <w:uiPriority w:val="11"/>
    <w:rsid w:val="008368BA"/>
    <w:rPr>
      <w:rFonts w:eastAsiaTheme="majorEastAsia" w:cstheme="majorBidi"/>
      <w:iCs/>
      <w:color w:val="265898" w:themeColor="text2" w:themeTint="E6"/>
      <w:sz w:val="32"/>
      <w:szCs w:val="24"/>
      <w:lang w:bidi="hi-IN"/>
    </w:rPr>
  </w:style>
  <w:style w:type="character" w:styleId="af4">
    <w:name w:val="Strong"/>
    <w:basedOn w:val="a2"/>
    <w:uiPriority w:val="22"/>
    <w:qFormat/>
    <w:rsid w:val="008368BA"/>
    <w:rPr>
      <w:b/>
      <w:bCs/>
      <w:color w:val="265898" w:themeColor="text2" w:themeTint="E6"/>
    </w:rPr>
  </w:style>
  <w:style w:type="character" w:styleId="af5">
    <w:name w:val="Emphasis"/>
    <w:basedOn w:val="a2"/>
    <w:uiPriority w:val="20"/>
    <w:qFormat/>
    <w:rsid w:val="008368BA"/>
    <w:rPr>
      <w:b w:val="0"/>
      <w:i/>
      <w:iCs/>
      <w:color w:val="1F497D" w:themeColor="text2"/>
    </w:rPr>
  </w:style>
  <w:style w:type="paragraph" w:styleId="af6">
    <w:name w:val="No Spacing"/>
    <w:link w:val="af7"/>
    <w:uiPriority w:val="1"/>
    <w:qFormat/>
    <w:rsid w:val="008368BA"/>
    <w:pPr>
      <w:spacing w:after="0" w:line="240" w:lineRule="auto"/>
    </w:pPr>
  </w:style>
  <w:style w:type="character" w:customStyle="1" w:styleId="af7">
    <w:name w:val="Без интервала Знак"/>
    <w:basedOn w:val="a2"/>
    <w:link w:val="af6"/>
    <w:uiPriority w:val="1"/>
    <w:rsid w:val="008368BA"/>
  </w:style>
  <w:style w:type="paragraph" w:styleId="af8">
    <w:name w:val="List Paragraph"/>
    <w:basedOn w:val="a1"/>
    <w:uiPriority w:val="34"/>
    <w:qFormat/>
    <w:rsid w:val="008368BA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9">
    <w:name w:val="Quote"/>
    <w:basedOn w:val="a1"/>
    <w:next w:val="a1"/>
    <w:link w:val="afa"/>
    <w:uiPriority w:val="29"/>
    <w:qFormat/>
    <w:rsid w:val="008368BA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afa">
    <w:name w:val="Цитата Знак"/>
    <w:basedOn w:val="a2"/>
    <w:link w:val="af9"/>
    <w:uiPriority w:val="29"/>
    <w:rsid w:val="008368BA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fb">
    <w:name w:val="Intense Quote"/>
    <w:basedOn w:val="a1"/>
    <w:next w:val="a1"/>
    <w:link w:val="afc"/>
    <w:uiPriority w:val="30"/>
    <w:qFormat/>
    <w:rsid w:val="008368BA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customStyle="1" w:styleId="afc">
    <w:name w:val="Выделенная цитата Знак"/>
    <w:basedOn w:val="a2"/>
    <w:link w:val="afb"/>
    <w:uiPriority w:val="30"/>
    <w:rsid w:val="008368BA"/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styleId="afd">
    <w:name w:val="Subtle Emphasis"/>
    <w:basedOn w:val="a2"/>
    <w:uiPriority w:val="19"/>
    <w:qFormat/>
    <w:rsid w:val="008368BA"/>
    <w:rPr>
      <w:i/>
      <w:iCs/>
      <w:color w:val="000000"/>
    </w:rPr>
  </w:style>
  <w:style w:type="character" w:styleId="afe">
    <w:name w:val="Intense Emphasis"/>
    <w:basedOn w:val="a2"/>
    <w:uiPriority w:val="21"/>
    <w:qFormat/>
    <w:rsid w:val="008368BA"/>
    <w:rPr>
      <w:b/>
      <w:bCs/>
      <w:i/>
      <w:iCs/>
      <w:color w:val="1F497D" w:themeColor="text2"/>
    </w:rPr>
  </w:style>
  <w:style w:type="character" w:styleId="aff">
    <w:name w:val="Subtle Reference"/>
    <w:basedOn w:val="a2"/>
    <w:uiPriority w:val="31"/>
    <w:qFormat/>
    <w:rsid w:val="008368BA"/>
    <w:rPr>
      <w:smallCaps/>
      <w:color w:val="000000"/>
      <w:u w:val="single"/>
    </w:rPr>
  </w:style>
  <w:style w:type="character" w:styleId="aff0">
    <w:name w:val="Intense Reference"/>
    <w:basedOn w:val="a2"/>
    <w:uiPriority w:val="32"/>
    <w:qFormat/>
    <w:rsid w:val="008368BA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f1">
    <w:name w:val="Book Title"/>
    <w:basedOn w:val="a2"/>
    <w:uiPriority w:val="33"/>
    <w:qFormat/>
    <w:rsid w:val="008368BA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f2">
    <w:name w:val="TOC Heading"/>
    <w:basedOn w:val="1"/>
    <w:next w:val="a1"/>
    <w:uiPriority w:val="39"/>
    <w:semiHidden/>
    <w:unhideWhenUsed/>
    <w:qFormat/>
    <w:rsid w:val="008368BA"/>
    <w:pPr>
      <w:spacing w:before="480" w:line="264" w:lineRule="auto"/>
      <w:outlineLvl w:val="9"/>
    </w:pPr>
    <w:rPr>
      <w:b/>
    </w:rPr>
  </w:style>
  <w:style w:type="character" w:styleId="aff3">
    <w:name w:val="Hyperlink"/>
    <w:basedOn w:val="a2"/>
    <w:uiPriority w:val="99"/>
    <w:unhideWhenUsed/>
    <w:rsid w:val="008E021A"/>
    <w:rPr>
      <w:color w:val="0000FF"/>
      <w:u w:val="single"/>
    </w:rPr>
  </w:style>
  <w:style w:type="paragraph" w:styleId="aff4">
    <w:name w:val="Body Text"/>
    <w:basedOn w:val="a1"/>
    <w:link w:val="aff5"/>
    <w:semiHidden/>
    <w:unhideWhenUsed/>
    <w:rsid w:val="00C77145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  <w:lang w:eastAsia="ru-RU"/>
    </w:rPr>
  </w:style>
  <w:style w:type="character" w:customStyle="1" w:styleId="aff5">
    <w:name w:val="Основной текст Знак"/>
    <w:basedOn w:val="a2"/>
    <w:link w:val="aff4"/>
    <w:semiHidden/>
    <w:rsid w:val="00C77145"/>
    <w:rPr>
      <w:rFonts w:ascii="Tahoma" w:eastAsia="Times New Roman" w:hAnsi="Tahoma" w:cs="Tahoma"/>
      <w:sz w:val="20"/>
      <w:szCs w:val="24"/>
      <w:lang w:eastAsia="ru-RU"/>
    </w:rPr>
  </w:style>
  <w:style w:type="character" w:styleId="aff6">
    <w:name w:val="FollowedHyperlink"/>
    <w:basedOn w:val="a2"/>
    <w:uiPriority w:val="99"/>
    <w:semiHidden/>
    <w:unhideWhenUsed/>
    <w:rsid w:val="00331EE8"/>
    <w:rPr>
      <w:color w:val="800080" w:themeColor="followedHyperlink"/>
      <w:u w:val="single"/>
    </w:rPr>
  </w:style>
  <w:style w:type="paragraph" w:styleId="aff7">
    <w:name w:val="endnote text"/>
    <w:basedOn w:val="a1"/>
    <w:link w:val="aff8"/>
    <w:uiPriority w:val="99"/>
    <w:semiHidden/>
    <w:unhideWhenUsed/>
    <w:rsid w:val="00DC2997"/>
    <w:pPr>
      <w:spacing w:after="0" w:line="240" w:lineRule="auto"/>
    </w:pPr>
    <w:rPr>
      <w:sz w:val="20"/>
      <w:szCs w:val="20"/>
    </w:rPr>
  </w:style>
  <w:style w:type="character" w:customStyle="1" w:styleId="aff8">
    <w:name w:val="Текст концевой сноски Знак"/>
    <w:basedOn w:val="a2"/>
    <w:link w:val="aff7"/>
    <w:uiPriority w:val="99"/>
    <w:semiHidden/>
    <w:rsid w:val="00DC2997"/>
    <w:rPr>
      <w:sz w:val="20"/>
      <w:szCs w:val="20"/>
    </w:rPr>
  </w:style>
  <w:style w:type="character" w:styleId="aff9">
    <w:name w:val="endnote reference"/>
    <w:basedOn w:val="a2"/>
    <w:uiPriority w:val="99"/>
    <w:semiHidden/>
    <w:unhideWhenUsed/>
    <w:rsid w:val="00DC2997"/>
    <w:rPr>
      <w:vertAlign w:val="superscript"/>
    </w:rPr>
  </w:style>
  <w:style w:type="paragraph" w:customStyle="1" w:styleId="Affa">
    <w:name w:val="Текстовый блок A"/>
    <w:rsid w:val="00DF5DC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bdr w:val="nil"/>
      <w:lang w:eastAsia="ru-RU"/>
    </w:rPr>
  </w:style>
  <w:style w:type="numbering" w:customStyle="1" w:styleId="5">
    <w:name w:val="Импортированный стиль 5"/>
    <w:rsid w:val="00DF5DC1"/>
    <w:pPr>
      <w:numPr>
        <w:numId w:val="12"/>
      </w:numPr>
    </w:pPr>
  </w:style>
  <w:style w:type="paragraph" w:customStyle="1" w:styleId="11">
    <w:name w:val="Обычный1"/>
    <w:link w:val="12"/>
    <w:rsid w:val="001342CF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a">
    <w:name w:val="ТЗ сайт СС_Заголовок"/>
    <w:basedOn w:val="7"/>
    <w:qFormat/>
    <w:rsid w:val="001342CF"/>
    <w:pPr>
      <w:numPr>
        <w:numId w:val="19"/>
      </w:numPr>
      <w:spacing w:before="0" w:line="240" w:lineRule="auto"/>
      <w:jc w:val="both"/>
    </w:pPr>
    <w:rPr>
      <w:rFonts w:ascii="Times New Roman" w:hAnsi="Times New Roman" w:cs="Times New Roman"/>
      <w:b/>
      <w:i w:val="0"/>
      <w:color w:val="4F81BD" w:themeColor="accent1"/>
      <w:sz w:val="24"/>
      <w:szCs w:val="24"/>
      <w:lang w:val="en-US" w:eastAsia="ru-RU"/>
    </w:rPr>
  </w:style>
  <w:style w:type="paragraph" w:customStyle="1" w:styleId="a0">
    <w:name w:val="ТЗ сайт СС_подзаголовок"/>
    <w:basedOn w:val="11"/>
    <w:rsid w:val="001342CF"/>
    <w:pPr>
      <w:numPr>
        <w:ilvl w:val="1"/>
        <w:numId w:val="19"/>
      </w:numPr>
      <w:tabs>
        <w:tab w:val="num" w:pos="360"/>
        <w:tab w:val="num" w:pos="1440"/>
      </w:tabs>
      <w:spacing w:line="240" w:lineRule="auto"/>
      <w:ind w:left="0" w:firstLine="0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</w:rPr>
  </w:style>
  <w:style w:type="character" w:customStyle="1" w:styleId="12">
    <w:name w:val="Обычный1 Знак"/>
    <w:basedOn w:val="a2"/>
    <w:link w:val="11"/>
    <w:rsid w:val="001342CF"/>
    <w:rPr>
      <w:rFonts w:ascii="Arial" w:eastAsia="Arial" w:hAnsi="Arial" w:cs="Arial"/>
      <w:color w:val="000000"/>
      <w:szCs w:val="20"/>
      <w:lang w:eastAsia="ru-RU"/>
    </w:rPr>
  </w:style>
  <w:style w:type="paragraph" w:customStyle="1" w:styleId="2">
    <w:name w:val="ТЗ сайт СС_нумерованный список_2"/>
    <w:basedOn w:val="a0"/>
    <w:qFormat/>
    <w:rsid w:val="001342CF"/>
    <w:pPr>
      <w:numPr>
        <w:ilvl w:val="2"/>
      </w:numPr>
      <w:tabs>
        <w:tab w:val="num" w:pos="360"/>
        <w:tab w:val="num" w:pos="1440"/>
        <w:tab w:val="num" w:pos="2160"/>
      </w:tabs>
      <w:ind w:left="2160" w:hanging="180"/>
    </w:pPr>
    <w:rPr>
      <w:b w:val="0"/>
    </w:rPr>
  </w:style>
  <w:style w:type="paragraph" w:customStyle="1" w:styleId="20">
    <w:name w:val="ТЗ сайт СС_подзаголовок_2"/>
    <w:basedOn w:val="a1"/>
    <w:link w:val="24"/>
    <w:qFormat/>
    <w:rsid w:val="001342CF"/>
    <w:pPr>
      <w:numPr>
        <w:ilvl w:val="1"/>
        <w:numId w:val="8"/>
      </w:numPr>
      <w:spacing w:after="0" w:line="240" w:lineRule="auto"/>
      <w:ind w:left="1276" w:hanging="567"/>
      <w:contextualSpacing/>
      <w:jc w:val="both"/>
    </w:pPr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character" w:customStyle="1" w:styleId="24">
    <w:name w:val="ТЗ сайт СС_подзаголовок_2 Знак"/>
    <w:basedOn w:val="a2"/>
    <w:link w:val="20"/>
    <w:rsid w:val="001342CF"/>
    <w:rPr>
      <w:rFonts w:ascii="Times New Roman" w:eastAsia="Times New Roman" w:hAnsi="Times New Roman" w:cs="Times New Roman"/>
      <w:b/>
      <w:color w:val="262626" w:themeColor="text1" w:themeTint="D9"/>
      <w:sz w:val="24"/>
      <w:szCs w:val="24"/>
      <w:lang w:eastAsia="ru-RU"/>
    </w:rPr>
  </w:style>
  <w:style w:type="paragraph" w:customStyle="1" w:styleId="3">
    <w:name w:val="ТЗ сайт СС_нумерованный список_3"/>
    <w:basedOn w:val="a1"/>
    <w:qFormat/>
    <w:rsid w:val="001342CF"/>
    <w:pPr>
      <w:numPr>
        <w:ilvl w:val="3"/>
        <w:numId w:val="19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paragraph" w:customStyle="1" w:styleId="22">
    <w:name w:val="ТЗ сайт СС_нумерованный список_22"/>
    <w:basedOn w:val="a1"/>
    <w:link w:val="220"/>
    <w:qFormat/>
    <w:rsid w:val="002055E2"/>
    <w:pPr>
      <w:numPr>
        <w:ilvl w:val="2"/>
        <w:numId w:val="8"/>
      </w:numPr>
      <w:spacing w:after="0" w:line="240" w:lineRule="auto"/>
      <w:contextualSpacing/>
      <w:jc w:val="both"/>
    </w:pPr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220">
    <w:name w:val="ТЗ сайт СС_нумерованный список_22 Знак"/>
    <w:basedOn w:val="a2"/>
    <w:link w:val="22"/>
    <w:rsid w:val="002055E2"/>
    <w:rPr>
      <w:rFonts w:ascii="Times New Roman" w:eastAsia="Times New Roman" w:hAnsi="Times New Roman" w:cs="Times New Roman"/>
      <w:color w:val="262626" w:themeColor="text1" w:themeTint="D9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9F7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5" Type="http://schemas.microsoft.com/office/2011/relationships/commentsExtended" Target="commentsExtended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milkslice.ru/" TargetMode="External"/><Relationship Id="rId10" Type="http://schemas.openxmlformats.org/officeDocument/2006/relationships/hyperlink" Target="http://www.google-analytics.com/analytics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B5B2-A2B8-CE4A-A2BE-05A1492E1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1416</Words>
  <Characters>8076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Smirnov\, Ivan</dc:creator>
  <cp:lastModifiedBy>Кристина</cp:lastModifiedBy>
  <cp:revision>11</cp:revision>
  <cp:lastPrinted>2012-05-10T10:58:00Z</cp:lastPrinted>
  <dcterms:created xsi:type="dcterms:W3CDTF">2015-07-03T11:44:00Z</dcterms:created>
  <dcterms:modified xsi:type="dcterms:W3CDTF">2015-08-03T12:45:00Z</dcterms:modified>
</cp:coreProperties>
</file>